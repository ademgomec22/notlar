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AA50B" w14:textId="282FA620" w:rsidR="00B0711B" w:rsidRPr="00D3290D" w:rsidRDefault="00B0711B" w:rsidP="00B0711B">
      <w:pPr>
        <w:rPr>
          <w:ins w:id="0" w:author="D" w:date="2022-08-27T22:28:00Z"/>
          <w:rFonts w:ascii="Arial" w:hAnsi="Arial" w:cs="Arial"/>
          <w:b/>
          <w:bCs/>
          <w:color w:val="0D0D0D" w:themeColor="text1" w:themeTint="F2"/>
          <w:sz w:val="40"/>
          <w:szCs w:val="40"/>
          <w:rPrChange w:id="1" w:author="Adem" w:date="2022-09-01T13:58:00Z">
            <w:rPr>
              <w:ins w:id="2" w:author="D" w:date="2022-08-27T22:28:00Z"/>
              <w:rFonts w:ascii="Comic Sans MS" w:hAnsi="Comic Sans MS"/>
              <w:b/>
              <w:bCs/>
              <w:sz w:val="24"/>
              <w:szCs w:val="24"/>
            </w:rPr>
          </w:rPrChange>
        </w:rPr>
      </w:pPr>
      <w:ins w:id="3" w:author="D" w:date="2022-08-27T22:28:00Z">
        <w:r w:rsidRPr="00D3290D">
          <w:rPr>
            <w:rFonts w:ascii="Arial" w:hAnsi="Arial" w:cs="Arial"/>
            <w:b/>
            <w:bCs/>
            <w:color w:val="0D0D0D" w:themeColor="text1" w:themeTint="F2"/>
            <w:sz w:val="40"/>
            <w:szCs w:val="40"/>
            <w:rPrChange w:id="4" w:author="Adem" w:date="2022-09-01T13:58:00Z">
              <w:rPr>
                <w:rFonts w:ascii="Comic Sans MS" w:hAnsi="Comic Sans MS"/>
                <w:b/>
                <w:bCs/>
                <w:sz w:val="24"/>
                <w:szCs w:val="24"/>
              </w:rPr>
            </w:rPrChange>
          </w:rPr>
          <w:t>LİNUX P</w:t>
        </w:r>
      </w:ins>
      <w:ins w:id="5" w:author="D" w:date="2022-08-27T22:29:00Z">
        <w:r w:rsidRPr="00D3290D">
          <w:rPr>
            <w:rFonts w:ascii="Arial" w:hAnsi="Arial" w:cs="Arial"/>
            <w:b/>
            <w:bCs/>
            <w:color w:val="0D0D0D" w:themeColor="text1" w:themeTint="F2"/>
            <w:sz w:val="40"/>
            <w:szCs w:val="40"/>
            <w:rPrChange w:id="6" w:author="Adem" w:date="2022-09-01T13:58:00Z">
              <w:rPr>
                <w:rFonts w:ascii="Comic Sans MS" w:hAnsi="Comic Sans MS"/>
                <w:b/>
                <w:bCs/>
                <w:sz w:val="24"/>
                <w:szCs w:val="24"/>
              </w:rPr>
            </w:rPrChange>
          </w:rPr>
          <w:t>LUS COMMANDS</w:t>
        </w:r>
      </w:ins>
    </w:p>
    <w:p w14:paraId="04F8BD9D" w14:textId="167AC169" w:rsidR="00842879" w:rsidRPr="00D3290D" w:rsidRDefault="00842879" w:rsidP="00842879">
      <w:pPr>
        <w:rPr>
          <w:rFonts w:ascii="Arial" w:hAnsi="Arial" w:cs="Arial"/>
          <w:sz w:val="24"/>
          <w:szCs w:val="24"/>
          <w:rPrChange w:id="7" w:author="Adem" w:date="2022-09-01T13:58:00Z">
            <w:rPr>
              <w:rFonts w:ascii="Comic Sans MS" w:hAnsi="Comic Sans MS"/>
              <w:sz w:val="24"/>
              <w:szCs w:val="24"/>
            </w:rPr>
          </w:rPrChange>
        </w:rPr>
      </w:pPr>
      <w:proofErr w:type="gramStart"/>
      <w:r w:rsidRPr="00D3290D">
        <w:rPr>
          <w:rFonts w:ascii="Arial" w:hAnsi="Arial" w:cs="Arial"/>
          <w:b/>
          <w:bCs/>
          <w:sz w:val="24"/>
          <w:szCs w:val="24"/>
          <w:rPrChange w:id="8" w:author="Adem" w:date="2022-09-01T13:58:00Z">
            <w:rPr>
              <w:rFonts w:ascii="Comic Sans MS" w:hAnsi="Comic Sans MS"/>
              <w:b/>
              <w:bCs/>
              <w:sz w:val="24"/>
              <w:szCs w:val="24"/>
            </w:rPr>
          </w:rPrChange>
        </w:rPr>
        <w:t>Man  ;</w:t>
      </w:r>
      <w:r w:rsidRPr="00D3290D">
        <w:rPr>
          <w:rFonts w:ascii="Arial" w:hAnsi="Arial" w:cs="Arial"/>
          <w:sz w:val="24"/>
          <w:szCs w:val="24"/>
          <w:rPrChange w:id="9" w:author="Adem" w:date="2022-09-01T13:58:00Z">
            <w:rPr>
              <w:rFonts w:ascii="Comic Sans MS" w:hAnsi="Comic Sans MS"/>
              <w:sz w:val="24"/>
              <w:szCs w:val="24"/>
            </w:rPr>
          </w:rPrChange>
        </w:rPr>
        <w:t xml:space="preserve"> very</w:t>
      </w:r>
      <w:proofErr w:type="gramEnd"/>
      <w:r w:rsidRPr="00D3290D">
        <w:rPr>
          <w:rFonts w:ascii="Arial" w:hAnsi="Arial" w:cs="Arial"/>
          <w:sz w:val="24"/>
          <w:szCs w:val="24"/>
          <w:rPrChange w:id="10" w:author="Adem" w:date="2022-09-01T13:58:00Z">
            <w:rPr>
              <w:rFonts w:ascii="Comic Sans MS" w:hAnsi="Comic Sans MS"/>
              <w:sz w:val="24"/>
              <w:szCs w:val="24"/>
            </w:rPr>
          </w:rPrChange>
        </w:rPr>
        <w:t xml:space="preserve"> structured documentation source </w:t>
      </w:r>
      <w:r w:rsidRPr="00D3290D">
        <w:rPr>
          <w:rFonts w:ascii="Arial" w:hAnsi="Arial" w:cs="Arial"/>
          <w:b/>
          <w:bCs/>
          <w:sz w:val="24"/>
          <w:szCs w:val="24"/>
          <w:rPrChange w:id="11" w:author="Adem" w:date="2022-09-01T13:58:00Z">
            <w:rPr>
              <w:rFonts w:ascii="Comic Sans MS" w:hAnsi="Comic Sans MS"/>
              <w:b/>
              <w:bCs/>
              <w:sz w:val="24"/>
              <w:szCs w:val="24"/>
            </w:rPr>
          </w:rPrChange>
        </w:rPr>
        <w:t>exp:</w:t>
      </w:r>
      <w:r w:rsidRPr="00D3290D">
        <w:rPr>
          <w:rFonts w:ascii="Arial" w:hAnsi="Arial" w:cs="Arial"/>
          <w:sz w:val="24"/>
          <w:szCs w:val="24"/>
          <w:rPrChange w:id="12" w:author="Adem" w:date="2022-09-01T13:58:00Z">
            <w:rPr>
              <w:rFonts w:ascii="Comic Sans MS" w:hAnsi="Comic Sans MS"/>
              <w:sz w:val="24"/>
              <w:szCs w:val="24"/>
            </w:rPr>
          </w:rPrChange>
        </w:rPr>
        <w:t>man ls</w:t>
      </w:r>
    </w:p>
    <w:p w14:paraId="558ED1E7" w14:textId="77777777" w:rsidR="00842879" w:rsidRPr="00D3290D" w:rsidRDefault="00842879" w:rsidP="00842879">
      <w:pPr>
        <w:rPr>
          <w:rFonts w:ascii="Arial" w:hAnsi="Arial" w:cs="Arial"/>
          <w:sz w:val="24"/>
          <w:szCs w:val="24"/>
          <w:rPrChange w:id="13" w:author="Adem" w:date="2022-09-01T13:58:00Z">
            <w:rPr>
              <w:rFonts w:ascii="Comic Sans MS" w:hAnsi="Comic Sans MS"/>
              <w:sz w:val="24"/>
              <w:szCs w:val="24"/>
            </w:rPr>
          </w:rPrChange>
        </w:rPr>
      </w:pPr>
      <w:proofErr w:type="gramStart"/>
      <w:r w:rsidRPr="00D3290D">
        <w:rPr>
          <w:rFonts w:ascii="Arial" w:hAnsi="Arial" w:cs="Arial"/>
          <w:b/>
          <w:bCs/>
          <w:sz w:val="24"/>
          <w:szCs w:val="24"/>
          <w:rPrChange w:id="14" w:author="Adem" w:date="2022-09-01T13:58:00Z">
            <w:rPr>
              <w:rFonts w:ascii="Comic Sans MS" w:hAnsi="Comic Sans MS"/>
              <w:b/>
              <w:bCs/>
              <w:sz w:val="24"/>
              <w:szCs w:val="24"/>
            </w:rPr>
          </w:rPrChange>
        </w:rPr>
        <w:t>Info ;</w:t>
      </w:r>
      <w:r w:rsidRPr="00D3290D">
        <w:rPr>
          <w:rFonts w:ascii="Arial" w:hAnsi="Arial" w:cs="Arial"/>
          <w:sz w:val="24"/>
          <w:szCs w:val="24"/>
          <w:rPrChange w:id="15" w:author="Adem" w:date="2022-09-01T13:58:00Z">
            <w:rPr>
              <w:rFonts w:ascii="Comic Sans MS" w:hAnsi="Comic Sans MS"/>
              <w:sz w:val="24"/>
              <w:szCs w:val="24"/>
            </w:rPr>
          </w:rPrChange>
        </w:rPr>
        <w:t>You</w:t>
      </w:r>
      <w:proofErr w:type="gramEnd"/>
      <w:r w:rsidRPr="00D3290D">
        <w:rPr>
          <w:rFonts w:ascii="Arial" w:hAnsi="Arial" w:cs="Arial"/>
          <w:sz w:val="24"/>
          <w:szCs w:val="24"/>
          <w:rPrChange w:id="16" w:author="Adem" w:date="2022-09-01T13:58:00Z">
            <w:rPr>
              <w:rFonts w:ascii="Comic Sans MS" w:hAnsi="Comic Sans MS"/>
              <w:sz w:val="24"/>
              <w:szCs w:val="24"/>
            </w:rPr>
          </w:rPrChange>
        </w:rPr>
        <w:t xml:space="preserve"> can also read the Info pages about a command in addition to the man pages </w:t>
      </w:r>
      <w:r w:rsidRPr="00D3290D">
        <w:rPr>
          <w:rFonts w:ascii="Arial" w:hAnsi="Arial" w:cs="Arial"/>
          <w:b/>
          <w:bCs/>
          <w:sz w:val="24"/>
          <w:szCs w:val="24"/>
          <w:rPrChange w:id="17" w:author="Adem" w:date="2022-09-01T13:58:00Z">
            <w:rPr>
              <w:rFonts w:ascii="Comic Sans MS" w:hAnsi="Comic Sans MS"/>
              <w:b/>
              <w:bCs/>
              <w:sz w:val="24"/>
              <w:szCs w:val="24"/>
            </w:rPr>
          </w:rPrChange>
        </w:rPr>
        <w:t>exp:</w:t>
      </w:r>
      <w:r w:rsidRPr="00D3290D">
        <w:rPr>
          <w:rFonts w:ascii="Arial" w:hAnsi="Arial" w:cs="Arial"/>
          <w:sz w:val="24"/>
          <w:szCs w:val="24"/>
          <w:rPrChange w:id="18" w:author="Adem" w:date="2022-09-01T13:58:00Z">
            <w:rPr>
              <w:rFonts w:ascii="Comic Sans MS" w:hAnsi="Comic Sans MS"/>
              <w:sz w:val="24"/>
              <w:szCs w:val="24"/>
            </w:rPr>
          </w:rPrChange>
        </w:rPr>
        <w:t>info ls</w:t>
      </w:r>
    </w:p>
    <w:p w14:paraId="631768A7" w14:textId="77777777" w:rsidR="00842879" w:rsidRPr="00D3290D" w:rsidRDefault="00842879" w:rsidP="00842879">
      <w:pPr>
        <w:rPr>
          <w:rFonts w:ascii="Arial" w:hAnsi="Arial" w:cs="Arial"/>
          <w:sz w:val="24"/>
          <w:szCs w:val="24"/>
          <w:rPrChange w:id="19" w:author="Adem" w:date="2022-09-01T13:58:00Z">
            <w:rPr>
              <w:rFonts w:ascii="Comic Sans MS" w:hAnsi="Comic Sans MS"/>
              <w:sz w:val="24"/>
              <w:szCs w:val="24"/>
            </w:rPr>
          </w:rPrChange>
        </w:rPr>
      </w:pPr>
      <w:proofErr w:type="gramStart"/>
      <w:r w:rsidRPr="00D3290D">
        <w:rPr>
          <w:rFonts w:ascii="Arial" w:hAnsi="Arial" w:cs="Arial"/>
          <w:b/>
          <w:bCs/>
          <w:sz w:val="24"/>
          <w:szCs w:val="24"/>
          <w:rPrChange w:id="20" w:author="Adem" w:date="2022-09-01T13:58:00Z">
            <w:rPr>
              <w:rFonts w:ascii="Comic Sans MS" w:hAnsi="Comic Sans MS"/>
              <w:b/>
              <w:bCs/>
              <w:sz w:val="24"/>
              <w:szCs w:val="24"/>
            </w:rPr>
          </w:rPrChange>
        </w:rPr>
        <w:t>whatis;</w:t>
      </w:r>
      <w:r w:rsidRPr="00D3290D">
        <w:rPr>
          <w:rFonts w:ascii="Arial" w:hAnsi="Arial" w:cs="Arial"/>
          <w:sz w:val="24"/>
          <w:szCs w:val="24"/>
          <w:rPrChange w:id="21" w:author="Adem" w:date="2022-09-01T13:58:00Z">
            <w:rPr>
              <w:rFonts w:ascii="Comic Sans MS" w:hAnsi="Comic Sans MS"/>
              <w:sz w:val="24"/>
              <w:szCs w:val="24"/>
            </w:rPr>
          </w:rPrChange>
        </w:rPr>
        <w:t>Displays</w:t>
      </w:r>
      <w:proofErr w:type="gramEnd"/>
      <w:r w:rsidRPr="00D3290D">
        <w:rPr>
          <w:rFonts w:ascii="Arial" w:hAnsi="Arial" w:cs="Arial"/>
          <w:sz w:val="24"/>
          <w:szCs w:val="24"/>
          <w:rPrChange w:id="22" w:author="Adem" w:date="2022-09-01T13:58:00Z">
            <w:rPr>
              <w:rFonts w:ascii="Comic Sans MS" w:hAnsi="Comic Sans MS"/>
              <w:sz w:val="24"/>
              <w:szCs w:val="24"/>
            </w:rPr>
          </w:rPrChange>
        </w:rPr>
        <w:t xml:space="preserve"> brief description of a command </w:t>
      </w:r>
      <w:r w:rsidRPr="00D3290D">
        <w:rPr>
          <w:rFonts w:ascii="Arial" w:hAnsi="Arial" w:cs="Arial"/>
          <w:b/>
          <w:bCs/>
          <w:sz w:val="24"/>
          <w:szCs w:val="24"/>
          <w:rPrChange w:id="23" w:author="Adem" w:date="2022-09-01T13:58:00Z">
            <w:rPr>
              <w:rFonts w:ascii="Comic Sans MS" w:hAnsi="Comic Sans MS"/>
              <w:b/>
              <w:bCs/>
              <w:sz w:val="24"/>
              <w:szCs w:val="24"/>
            </w:rPr>
          </w:rPrChange>
        </w:rPr>
        <w:t>exp:</w:t>
      </w:r>
      <w:r w:rsidRPr="00D3290D">
        <w:rPr>
          <w:rFonts w:ascii="Arial" w:hAnsi="Arial" w:cs="Arial"/>
          <w:sz w:val="24"/>
          <w:szCs w:val="24"/>
          <w:rPrChange w:id="24" w:author="Adem" w:date="2022-09-01T13:58:00Z">
            <w:rPr>
              <w:rFonts w:ascii="Comic Sans MS" w:hAnsi="Comic Sans MS"/>
              <w:sz w:val="24"/>
              <w:szCs w:val="24"/>
            </w:rPr>
          </w:rPrChange>
        </w:rPr>
        <w:t>whatis ls</w:t>
      </w:r>
    </w:p>
    <w:p w14:paraId="1416B16D" w14:textId="77777777" w:rsidR="00842879" w:rsidRPr="00D3290D" w:rsidRDefault="00842879" w:rsidP="00842879">
      <w:pPr>
        <w:rPr>
          <w:rFonts w:ascii="Arial" w:hAnsi="Arial" w:cs="Arial"/>
          <w:sz w:val="24"/>
          <w:szCs w:val="24"/>
          <w:rPrChange w:id="25" w:author="Adem" w:date="2022-09-01T13:58:00Z">
            <w:rPr>
              <w:rFonts w:ascii="Comic Sans MS" w:hAnsi="Comic Sans MS"/>
              <w:sz w:val="24"/>
              <w:szCs w:val="24"/>
            </w:rPr>
          </w:rPrChange>
        </w:rPr>
      </w:pPr>
      <w:proofErr w:type="gramStart"/>
      <w:r w:rsidRPr="00D3290D">
        <w:rPr>
          <w:rFonts w:ascii="Arial" w:hAnsi="Arial" w:cs="Arial"/>
          <w:b/>
          <w:bCs/>
          <w:sz w:val="24"/>
          <w:szCs w:val="24"/>
          <w:rPrChange w:id="26" w:author="Adem" w:date="2022-09-01T13:58:00Z">
            <w:rPr>
              <w:rFonts w:ascii="Comic Sans MS" w:hAnsi="Comic Sans MS"/>
              <w:b/>
              <w:bCs/>
              <w:sz w:val="24"/>
              <w:szCs w:val="24"/>
            </w:rPr>
          </w:rPrChange>
        </w:rPr>
        <w:t>apropos;</w:t>
      </w:r>
      <w:r w:rsidRPr="00D3290D">
        <w:rPr>
          <w:rFonts w:ascii="Arial" w:hAnsi="Arial" w:cs="Arial"/>
          <w:sz w:val="24"/>
          <w:szCs w:val="24"/>
          <w:rPrChange w:id="27" w:author="Adem" w:date="2022-09-01T13:58:00Z">
            <w:rPr>
              <w:rFonts w:ascii="Comic Sans MS" w:hAnsi="Comic Sans MS"/>
              <w:sz w:val="24"/>
              <w:szCs w:val="24"/>
            </w:rPr>
          </w:rPrChange>
        </w:rPr>
        <w:t>gives</w:t>
      </w:r>
      <w:proofErr w:type="gramEnd"/>
      <w:r w:rsidRPr="00D3290D">
        <w:rPr>
          <w:rFonts w:ascii="Arial" w:hAnsi="Arial" w:cs="Arial"/>
          <w:sz w:val="24"/>
          <w:szCs w:val="24"/>
          <w:rPrChange w:id="28" w:author="Adem" w:date="2022-09-01T13:58:00Z">
            <w:rPr>
              <w:rFonts w:ascii="Comic Sans MS" w:hAnsi="Comic Sans MS"/>
              <w:sz w:val="24"/>
              <w:szCs w:val="24"/>
            </w:rPr>
          </w:rPrChange>
        </w:rPr>
        <w:t xml:space="preserve"> more informa</w:t>
      </w:r>
      <w:bookmarkStart w:id="29" w:name="_GoBack"/>
      <w:bookmarkEnd w:id="29"/>
      <w:r w:rsidRPr="00D3290D">
        <w:rPr>
          <w:rFonts w:ascii="Arial" w:hAnsi="Arial" w:cs="Arial"/>
          <w:sz w:val="24"/>
          <w:szCs w:val="24"/>
          <w:rPrChange w:id="30" w:author="Adem" w:date="2022-09-01T13:58:00Z">
            <w:rPr>
              <w:rFonts w:ascii="Comic Sans MS" w:hAnsi="Comic Sans MS"/>
              <w:sz w:val="24"/>
              <w:szCs w:val="24"/>
            </w:rPr>
          </w:rPrChange>
        </w:rPr>
        <w:t>tion exp:apropos find</w:t>
      </w:r>
    </w:p>
    <w:p w14:paraId="45A16582" w14:textId="77777777" w:rsidR="00842879" w:rsidRPr="00D3290D" w:rsidRDefault="00842879" w:rsidP="00842879">
      <w:pPr>
        <w:rPr>
          <w:rFonts w:ascii="Arial" w:hAnsi="Arial" w:cs="Arial"/>
          <w:sz w:val="24"/>
          <w:szCs w:val="24"/>
          <w:rPrChange w:id="31" w:author="Adem" w:date="2022-09-01T13:58:00Z">
            <w:rPr>
              <w:rFonts w:ascii="Comic Sans MS" w:hAnsi="Comic Sans MS"/>
              <w:sz w:val="24"/>
              <w:szCs w:val="24"/>
            </w:rPr>
          </w:rPrChange>
        </w:rPr>
      </w:pPr>
      <w:r w:rsidRPr="00D3290D">
        <w:rPr>
          <w:rFonts w:ascii="Arial" w:hAnsi="Arial" w:cs="Arial"/>
          <w:sz w:val="24"/>
          <w:szCs w:val="24"/>
          <w:rPrChange w:id="32" w:author="Adem" w:date="2022-09-01T13:58:00Z">
            <w:rPr>
              <w:rFonts w:ascii="Comic Sans MS" w:hAnsi="Comic Sans MS"/>
              <w:sz w:val="24"/>
              <w:szCs w:val="24"/>
            </w:rPr>
          </w:rPrChange>
        </w:rPr>
        <w:t>--</w:t>
      </w:r>
      <w:proofErr w:type="gramStart"/>
      <w:r w:rsidRPr="00D3290D">
        <w:rPr>
          <w:rFonts w:ascii="Arial" w:hAnsi="Arial" w:cs="Arial"/>
          <w:sz w:val="24"/>
          <w:szCs w:val="24"/>
          <w:rPrChange w:id="33" w:author="Adem" w:date="2022-09-01T13:58:00Z">
            <w:rPr>
              <w:rFonts w:ascii="Comic Sans MS" w:hAnsi="Comic Sans MS"/>
              <w:sz w:val="24"/>
              <w:szCs w:val="24"/>
            </w:rPr>
          </w:rPrChange>
        </w:rPr>
        <w:t>help ;gives</w:t>
      </w:r>
      <w:proofErr w:type="gramEnd"/>
      <w:r w:rsidRPr="00D3290D">
        <w:rPr>
          <w:rFonts w:ascii="Arial" w:hAnsi="Arial" w:cs="Arial"/>
          <w:sz w:val="24"/>
          <w:szCs w:val="24"/>
          <w:rPrChange w:id="34" w:author="Adem" w:date="2022-09-01T13:58:00Z">
            <w:rPr>
              <w:rFonts w:ascii="Comic Sans MS" w:hAnsi="Comic Sans MS"/>
              <w:sz w:val="24"/>
              <w:szCs w:val="24"/>
            </w:rPr>
          </w:rPrChange>
        </w:rPr>
        <w:t xml:space="preserve"> a short explanation about how to use the command exp:ls --help</w:t>
      </w:r>
    </w:p>
    <w:p w14:paraId="784CBADF" w14:textId="7DDAEB40" w:rsidR="002846A1" w:rsidRPr="00D3290D" w:rsidRDefault="002846A1" w:rsidP="00842879">
      <w:pPr>
        <w:rPr>
          <w:ins w:id="35" w:author="D" w:date="2022-08-27T22:38:00Z"/>
          <w:rFonts w:ascii="Arial" w:hAnsi="Arial" w:cs="Arial"/>
          <w:sz w:val="28"/>
          <w:szCs w:val="28"/>
          <w:rPrChange w:id="36" w:author="Adem" w:date="2022-09-01T13:58:00Z">
            <w:rPr>
              <w:ins w:id="37" w:author="D" w:date="2022-08-27T22:38:00Z"/>
              <w:rFonts w:ascii="Comic Sans MS" w:hAnsi="Comic Sans MS"/>
              <w:b/>
              <w:bCs/>
              <w:sz w:val="28"/>
              <w:szCs w:val="28"/>
            </w:rPr>
          </w:rPrChange>
        </w:rPr>
      </w:pPr>
      <w:ins w:id="38" w:author="D" w:date="2022-08-27T22:38:00Z">
        <w:r w:rsidRPr="00D3290D">
          <w:rPr>
            <w:rFonts w:ascii="Arial" w:hAnsi="Arial" w:cs="Arial"/>
            <w:noProof/>
            <w:lang w:eastAsia="tr-TR"/>
            <w:rPrChange w:id="39" w:author="Adem" w:date="2022-09-01T13:58:00Z">
              <w:rPr>
                <w:noProof/>
                <w:lang w:eastAsia="tr-TR"/>
              </w:rPr>
            </w:rPrChange>
          </w:rPr>
          <w:drawing>
            <wp:inline distT="0" distB="0" distL="0" distR="0" wp14:anchorId="18CE8BAB" wp14:editId="27A4F1BF">
              <wp:extent cx="5759450" cy="37909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790950"/>
                      </a:xfrm>
                      <a:prstGeom prst="rect">
                        <a:avLst/>
                      </a:prstGeom>
                      <a:noFill/>
                      <a:ln>
                        <a:noFill/>
                      </a:ln>
                    </pic:spPr>
                  </pic:pic>
                </a:graphicData>
              </a:graphic>
            </wp:inline>
          </w:drawing>
        </w:r>
      </w:ins>
    </w:p>
    <w:p w14:paraId="3C71F602" w14:textId="77777777" w:rsidR="002846A1" w:rsidRPr="00D3290D" w:rsidRDefault="002846A1" w:rsidP="00842879">
      <w:pPr>
        <w:rPr>
          <w:ins w:id="40" w:author="D" w:date="2022-08-27T22:38:00Z"/>
          <w:rFonts w:ascii="Arial" w:hAnsi="Arial" w:cs="Arial"/>
          <w:b/>
          <w:bCs/>
          <w:sz w:val="28"/>
          <w:szCs w:val="28"/>
          <w:rPrChange w:id="41" w:author="Adem" w:date="2022-09-01T13:58:00Z">
            <w:rPr>
              <w:ins w:id="42" w:author="D" w:date="2022-08-27T22:38:00Z"/>
              <w:rFonts w:ascii="Comic Sans MS" w:hAnsi="Comic Sans MS"/>
              <w:b/>
              <w:bCs/>
              <w:sz w:val="28"/>
              <w:szCs w:val="28"/>
            </w:rPr>
          </w:rPrChange>
        </w:rPr>
      </w:pPr>
    </w:p>
    <w:p w14:paraId="5BC00DEF" w14:textId="4ECD7E45" w:rsidR="00842879" w:rsidRPr="00D3290D" w:rsidRDefault="00842879" w:rsidP="00842879">
      <w:pPr>
        <w:rPr>
          <w:ins w:id="43" w:author="D" w:date="2022-08-27T22:37:00Z"/>
          <w:rFonts w:ascii="Arial" w:hAnsi="Arial" w:cs="Arial"/>
          <w:b/>
          <w:bCs/>
          <w:sz w:val="28"/>
          <w:szCs w:val="28"/>
          <w:rPrChange w:id="44" w:author="Adem" w:date="2022-09-01T13:58:00Z">
            <w:rPr>
              <w:ins w:id="45" w:author="D" w:date="2022-08-27T22:37:00Z"/>
              <w:rFonts w:ascii="Comic Sans MS" w:hAnsi="Comic Sans MS"/>
              <w:b/>
              <w:bCs/>
              <w:sz w:val="24"/>
              <w:szCs w:val="24"/>
            </w:rPr>
          </w:rPrChange>
        </w:rPr>
      </w:pPr>
      <w:r w:rsidRPr="00D3290D">
        <w:rPr>
          <w:rFonts w:ascii="Arial" w:hAnsi="Arial" w:cs="Arial"/>
          <w:b/>
          <w:bCs/>
          <w:sz w:val="28"/>
          <w:szCs w:val="28"/>
          <w:rPrChange w:id="46" w:author="Adem" w:date="2022-09-01T13:58:00Z">
            <w:rPr>
              <w:rFonts w:ascii="Comic Sans MS" w:hAnsi="Comic Sans MS"/>
              <w:b/>
              <w:bCs/>
              <w:sz w:val="24"/>
              <w:szCs w:val="24"/>
            </w:rPr>
          </w:rPrChange>
        </w:rPr>
        <w:t>The standard scheme is in /etc/DIR_COLORS:</w:t>
      </w:r>
    </w:p>
    <w:p w14:paraId="6E85634A" w14:textId="41427C13" w:rsidR="00A90D05" w:rsidRPr="00D3290D" w:rsidRDefault="00A90D05" w:rsidP="00842879">
      <w:pPr>
        <w:rPr>
          <w:rFonts w:ascii="Arial" w:hAnsi="Arial" w:cs="Arial"/>
          <w:b/>
          <w:bCs/>
          <w:sz w:val="24"/>
          <w:szCs w:val="24"/>
          <w:rPrChange w:id="47" w:author="Adem" w:date="2022-09-01T13:58:00Z">
            <w:rPr>
              <w:rFonts w:ascii="Comic Sans MS" w:hAnsi="Comic Sans MS"/>
              <w:b/>
              <w:bCs/>
              <w:sz w:val="24"/>
              <w:szCs w:val="24"/>
            </w:rPr>
          </w:rPrChange>
        </w:rPr>
      </w:pPr>
      <w:ins w:id="48" w:author="D" w:date="2022-08-27T22:37:00Z">
        <w:r w:rsidRPr="00D3290D">
          <w:rPr>
            <w:rFonts w:ascii="Arial" w:hAnsi="Arial" w:cs="Arial"/>
            <w:b/>
            <w:bCs/>
            <w:noProof/>
            <w:sz w:val="24"/>
            <w:szCs w:val="24"/>
            <w:lang w:eastAsia="tr-TR"/>
            <w:rPrChange w:id="49" w:author="Adem" w:date="2022-09-01T13:58:00Z">
              <w:rPr>
                <w:rFonts w:ascii="Comic Sans MS" w:hAnsi="Comic Sans MS"/>
                <w:b/>
                <w:bCs/>
                <w:noProof/>
                <w:sz w:val="24"/>
                <w:szCs w:val="24"/>
                <w:lang w:eastAsia="tr-TR"/>
              </w:rPr>
            </w:rPrChange>
          </w:rPr>
          <w:drawing>
            <wp:inline distT="0" distB="0" distL="0" distR="0" wp14:anchorId="4D132447" wp14:editId="40420EE7">
              <wp:extent cx="2971800" cy="12763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276350"/>
                      </a:xfrm>
                      <a:prstGeom prst="rect">
                        <a:avLst/>
                      </a:prstGeom>
                      <a:noFill/>
                    </pic:spPr>
                  </pic:pic>
                </a:graphicData>
              </a:graphic>
            </wp:inline>
          </w:drawing>
        </w:r>
      </w:ins>
    </w:p>
    <w:p w14:paraId="71E35E44" w14:textId="77777777" w:rsidR="00842879" w:rsidRPr="00D3290D" w:rsidRDefault="00842879" w:rsidP="00842879">
      <w:pPr>
        <w:rPr>
          <w:rFonts w:ascii="Arial" w:hAnsi="Arial" w:cs="Arial"/>
          <w:b/>
          <w:bCs/>
          <w:sz w:val="24"/>
          <w:szCs w:val="24"/>
          <w:rPrChange w:id="50" w:author="Adem" w:date="2022-09-01T13:58:00Z">
            <w:rPr>
              <w:rFonts w:ascii="Comic Sans MS" w:hAnsi="Comic Sans MS"/>
              <w:sz w:val="24"/>
              <w:szCs w:val="24"/>
            </w:rPr>
          </w:rPrChange>
        </w:rPr>
      </w:pPr>
      <w:r w:rsidRPr="00D3290D">
        <w:rPr>
          <w:rFonts w:ascii="Arial" w:hAnsi="Arial" w:cs="Arial"/>
          <w:b/>
          <w:bCs/>
          <w:sz w:val="24"/>
          <w:szCs w:val="24"/>
          <w:rPrChange w:id="51" w:author="Adem" w:date="2022-09-01T13:58:00Z">
            <w:rPr>
              <w:rFonts w:ascii="Comic Sans MS" w:hAnsi="Comic Sans MS"/>
              <w:sz w:val="24"/>
              <w:szCs w:val="24"/>
            </w:rPr>
          </w:rPrChange>
        </w:rPr>
        <w:t>Color_File Type</w:t>
      </w:r>
    </w:p>
    <w:p w14:paraId="3AA44BBE" w14:textId="77777777" w:rsidR="00842879" w:rsidRPr="00D3290D" w:rsidRDefault="00842879" w:rsidP="00842879">
      <w:pPr>
        <w:rPr>
          <w:rFonts w:ascii="Arial" w:hAnsi="Arial" w:cs="Arial"/>
          <w:b/>
          <w:bCs/>
          <w:sz w:val="24"/>
          <w:szCs w:val="24"/>
          <w:rPrChange w:id="52" w:author="Adem" w:date="2022-09-01T13:58:00Z">
            <w:rPr>
              <w:rFonts w:ascii="Comic Sans MS" w:hAnsi="Comic Sans MS"/>
              <w:sz w:val="24"/>
              <w:szCs w:val="24"/>
            </w:rPr>
          </w:rPrChange>
        </w:rPr>
      </w:pPr>
      <w:r w:rsidRPr="00D3290D">
        <w:rPr>
          <w:rFonts w:ascii="Arial" w:hAnsi="Arial" w:cs="Arial"/>
          <w:b/>
          <w:bCs/>
          <w:sz w:val="24"/>
          <w:szCs w:val="24"/>
          <w:rPrChange w:id="53" w:author="Adem" w:date="2022-09-01T13:58:00Z">
            <w:rPr>
              <w:rFonts w:ascii="Comic Sans MS" w:hAnsi="Comic Sans MS"/>
              <w:sz w:val="24"/>
              <w:szCs w:val="24"/>
            </w:rPr>
          </w:rPrChange>
        </w:rPr>
        <w:t>blue _directories</w:t>
      </w:r>
    </w:p>
    <w:p w14:paraId="4BFA875F" w14:textId="77777777" w:rsidR="00842879" w:rsidRPr="00D3290D" w:rsidRDefault="00842879" w:rsidP="00842879">
      <w:pPr>
        <w:rPr>
          <w:rFonts w:ascii="Arial" w:hAnsi="Arial" w:cs="Arial"/>
          <w:sz w:val="24"/>
          <w:szCs w:val="24"/>
          <w:rPrChange w:id="54" w:author="Adem" w:date="2022-09-01T13:58:00Z">
            <w:rPr>
              <w:rFonts w:ascii="Comic Sans MS" w:hAnsi="Comic Sans MS"/>
              <w:sz w:val="24"/>
              <w:szCs w:val="24"/>
            </w:rPr>
          </w:rPrChange>
        </w:rPr>
      </w:pPr>
      <w:r w:rsidRPr="00D3290D">
        <w:rPr>
          <w:rFonts w:ascii="Arial" w:hAnsi="Arial" w:cs="Arial"/>
          <w:b/>
          <w:bCs/>
          <w:sz w:val="24"/>
          <w:szCs w:val="24"/>
          <w:rPrChange w:id="55" w:author="Adem" w:date="2022-09-01T13:58:00Z">
            <w:rPr>
              <w:rFonts w:ascii="Comic Sans MS" w:hAnsi="Comic Sans MS"/>
              <w:sz w:val="24"/>
              <w:szCs w:val="24"/>
            </w:rPr>
          </w:rPrChange>
        </w:rPr>
        <w:t>red_</w:t>
      </w:r>
      <w:r w:rsidRPr="00D3290D">
        <w:rPr>
          <w:rFonts w:ascii="Arial" w:hAnsi="Arial" w:cs="Arial"/>
          <w:sz w:val="24"/>
          <w:szCs w:val="24"/>
          <w:rPrChange w:id="56" w:author="Adem" w:date="2022-09-01T13:58:00Z">
            <w:rPr>
              <w:rFonts w:ascii="Comic Sans MS" w:hAnsi="Comic Sans MS"/>
              <w:sz w:val="24"/>
              <w:szCs w:val="24"/>
            </w:rPr>
          </w:rPrChange>
        </w:rPr>
        <w:t>compressed archives</w:t>
      </w:r>
    </w:p>
    <w:p w14:paraId="65282F10" w14:textId="77777777" w:rsidR="00842879" w:rsidRPr="00D3290D" w:rsidRDefault="00842879" w:rsidP="00842879">
      <w:pPr>
        <w:rPr>
          <w:rFonts w:ascii="Arial" w:hAnsi="Arial" w:cs="Arial"/>
          <w:sz w:val="24"/>
          <w:szCs w:val="24"/>
          <w:rPrChange w:id="57" w:author="Adem" w:date="2022-09-01T13:58:00Z">
            <w:rPr>
              <w:rFonts w:ascii="Comic Sans MS" w:hAnsi="Comic Sans MS"/>
              <w:sz w:val="24"/>
              <w:szCs w:val="24"/>
            </w:rPr>
          </w:rPrChange>
        </w:rPr>
      </w:pPr>
      <w:r w:rsidRPr="00D3290D">
        <w:rPr>
          <w:rFonts w:ascii="Arial" w:hAnsi="Arial" w:cs="Arial"/>
          <w:b/>
          <w:bCs/>
          <w:sz w:val="24"/>
          <w:szCs w:val="24"/>
          <w:rPrChange w:id="58" w:author="Adem" w:date="2022-09-01T13:58:00Z">
            <w:rPr>
              <w:rFonts w:ascii="Comic Sans MS" w:hAnsi="Comic Sans MS"/>
              <w:sz w:val="24"/>
              <w:szCs w:val="24"/>
            </w:rPr>
          </w:rPrChange>
        </w:rPr>
        <w:t>white</w:t>
      </w:r>
      <w:r w:rsidRPr="00D3290D">
        <w:rPr>
          <w:rFonts w:ascii="Arial" w:hAnsi="Arial" w:cs="Arial"/>
          <w:sz w:val="24"/>
          <w:szCs w:val="24"/>
          <w:rPrChange w:id="59" w:author="Adem" w:date="2022-09-01T13:58:00Z">
            <w:rPr>
              <w:rFonts w:ascii="Comic Sans MS" w:hAnsi="Comic Sans MS"/>
              <w:sz w:val="24"/>
              <w:szCs w:val="24"/>
            </w:rPr>
          </w:rPrChange>
        </w:rPr>
        <w:t>_text files</w:t>
      </w:r>
    </w:p>
    <w:p w14:paraId="51A253B3" w14:textId="77777777" w:rsidR="00842879" w:rsidRPr="00D3290D" w:rsidRDefault="00842879" w:rsidP="00842879">
      <w:pPr>
        <w:rPr>
          <w:rFonts w:ascii="Arial" w:hAnsi="Arial" w:cs="Arial"/>
          <w:color w:val="4472C4" w:themeColor="accent1"/>
          <w:sz w:val="24"/>
          <w:szCs w:val="24"/>
          <w:rPrChange w:id="60" w:author="Adem" w:date="2022-09-01T13:58:00Z">
            <w:rPr>
              <w:rFonts w:ascii="Comic Sans MS" w:hAnsi="Comic Sans MS"/>
              <w:sz w:val="24"/>
              <w:szCs w:val="24"/>
            </w:rPr>
          </w:rPrChange>
        </w:rPr>
      </w:pPr>
      <w:r w:rsidRPr="00D3290D">
        <w:rPr>
          <w:rFonts w:ascii="Arial" w:hAnsi="Arial" w:cs="Arial"/>
          <w:b/>
          <w:bCs/>
          <w:sz w:val="24"/>
          <w:szCs w:val="24"/>
          <w:rPrChange w:id="61" w:author="Adem" w:date="2022-09-01T13:58:00Z">
            <w:rPr>
              <w:rFonts w:ascii="Comic Sans MS" w:hAnsi="Comic Sans MS"/>
              <w:sz w:val="24"/>
              <w:szCs w:val="24"/>
            </w:rPr>
          </w:rPrChange>
        </w:rPr>
        <w:t>pink_</w:t>
      </w:r>
      <w:r w:rsidRPr="00D3290D">
        <w:rPr>
          <w:rFonts w:ascii="Arial" w:hAnsi="Arial" w:cs="Arial"/>
          <w:sz w:val="24"/>
          <w:szCs w:val="24"/>
          <w:rPrChange w:id="62" w:author="Adem" w:date="2022-09-01T13:58:00Z">
            <w:rPr>
              <w:rFonts w:ascii="Comic Sans MS" w:hAnsi="Comic Sans MS"/>
              <w:sz w:val="24"/>
              <w:szCs w:val="24"/>
            </w:rPr>
          </w:rPrChange>
        </w:rPr>
        <w:t xml:space="preserve"> images</w:t>
      </w:r>
    </w:p>
    <w:p w14:paraId="5B71E087" w14:textId="77777777" w:rsidR="00842879" w:rsidRPr="00D3290D" w:rsidRDefault="00842879" w:rsidP="00842879">
      <w:pPr>
        <w:rPr>
          <w:rFonts w:ascii="Arial" w:hAnsi="Arial" w:cs="Arial"/>
          <w:color w:val="1F3864" w:themeColor="accent1" w:themeShade="80"/>
          <w:sz w:val="24"/>
          <w:szCs w:val="24"/>
          <w:rPrChange w:id="63" w:author="Adem" w:date="2022-09-01T13:58:00Z">
            <w:rPr>
              <w:rFonts w:ascii="Comic Sans MS" w:hAnsi="Comic Sans MS"/>
              <w:sz w:val="24"/>
              <w:szCs w:val="24"/>
            </w:rPr>
          </w:rPrChange>
        </w:rPr>
      </w:pPr>
      <w:r w:rsidRPr="00D3290D">
        <w:rPr>
          <w:rFonts w:ascii="Arial" w:hAnsi="Arial" w:cs="Arial"/>
          <w:b/>
          <w:bCs/>
          <w:sz w:val="24"/>
          <w:szCs w:val="24"/>
          <w:rPrChange w:id="64" w:author="Adem" w:date="2022-09-01T13:58:00Z">
            <w:rPr>
              <w:rFonts w:ascii="Comic Sans MS" w:hAnsi="Comic Sans MS"/>
              <w:sz w:val="24"/>
              <w:szCs w:val="24"/>
            </w:rPr>
          </w:rPrChange>
        </w:rPr>
        <w:lastRenderedPageBreak/>
        <w:t xml:space="preserve">cyan </w:t>
      </w:r>
      <w:r w:rsidRPr="00D3290D">
        <w:rPr>
          <w:rFonts w:ascii="Arial" w:hAnsi="Arial" w:cs="Arial"/>
          <w:sz w:val="24"/>
          <w:szCs w:val="24"/>
          <w:rPrChange w:id="65" w:author="Adem" w:date="2022-09-01T13:58:00Z">
            <w:rPr>
              <w:rFonts w:ascii="Comic Sans MS" w:hAnsi="Comic Sans MS"/>
              <w:sz w:val="24"/>
              <w:szCs w:val="24"/>
            </w:rPr>
          </w:rPrChange>
        </w:rPr>
        <w:t>_links</w:t>
      </w:r>
    </w:p>
    <w:p w14:paraId="3ABF8777" w14:textId="77777777" w:rsidR="00842879" w:rsidRPr="00D3290D" w:rsidRDefault="00842879" w:rsidP="00842879">
      <w:pPr>
        <w:rPr>
          <w:rFonts w:ascii="Arial" w:hAnsi="Arial" w:cs="Arial"/>
          <w:sz w:val="24"/>
          <w:szCs w:val="24"/>
          <w:rPrChange w:id="66" w:author="Adem" w:date="2022-09-01T13:58:00Z">
            <w:rPr>
              <w:rFonts w:ascii="Comic Sans MS" w:hAnsi="Comic Sans MS"/>
              <w:sz w:val="24"/>
              <w:szCs w:val="24"/>
            </w:rPr>
          </w:rPrChange>
        </w:rPr>
      </w:pPr>
      <w:r w:rsidRPr="00D3290D">
        <w:rPr>
          <w:rFonts w:ascii="Arial" w:hAnsi="Arial" w:cs="Arial"/>
          <w:b/>
          <w:bCs/>
          <w:sz w:val="24"/>
          <w:szCs w:val="24"/>
          <w:rPrChange w:id="67" w:author="Adem" w:date="2022-09-01T13:58:00Z">
            <w:rPr>
              <w:rFonts w:ascii="Comic Sans MS" w:hAnsi="Comic Sans MS"/>
              <w:sz w:val="24"/>
              <w:szCs w:val="24"/>
            </w:rPr>
          </w:rPrChange>
        </w:rPr>
        <w:t>yellow</w:t>
      </w:r>
      <w:r w:rsidRPr="00D3290D">
        <w:rPr>
          <w:rFonts w:ascii="Arial" w:hAnsi="Arial" w:cs="Arial"/>
          <w:sz w:val="24"/>
          <w:szCs w:val="24"/>
          <w:rPrChange w:id="68" w:author="Adem" w:date="2022-09-01T13:58:00Z">
            <w:rPr>
              <w:rFonts w:ascii="Comic Sans MS" w:hAnsi="Comic Sans MS"/>
              <w:sz w:val="24"/>
              <w:szCs w:val="24"/>
            </w:rPr>
          </w:rPrChange>
        </w:rPr>
        <w:t>_devices</w:t>
      </w:r>
    </w:p>
    <w:p w14:paraId="60BCB3B3" w14:textId="77777777" w:rsidR="00842879" w:rsidRPr="00D3290D" w:rsidRDefault="00842879" w:rsidP="00842879">
      <w:pPr>
        <w:rPr>
          <w:rFonts w:ascii="Arial" w:hAnsi="Arial" w:cs="Arial"/>
          <w:sz w:val="24"/>
          <w:szCs w:val="24"/>
          <w:rPrChange w:id="69" w:author="Adem" w:date="2022-09-01T13:58:00Z">
            <w:rPr>
              <w:rFonts w:ascii="Comic Sans MS" w:hAnsi="Comic Sans MS"/>
              <w:sz w:val="24"/>
              <w:szCs w:val="24"/>
            </w:rPr>
          </w:rPrChange>
        </w:rPr>
      </w:pPr>
      <w:r w:rsidRPr="00D3290D">
        <w:rPr>
          <w:rFonts w:ascii="Arial" w:hAnsi="Arial" w:cs="Arial"/>
          <w:b/>
          <w:bCs/>
          <w:sz w:val="24"/>
          <w:szCs w:val="24"/>
          <w:rPrChange w:id="70" w:author="Adem" w:date="2022-09-01T13:58:00Z">
            <w:rPr>
              <w:rFonts w:ascii="Comic Sans MS" w:hAnsi="Comic Sans MS"/>
              <w:sz w:val="24"/>
              <w:szCs w:val="24"/>
            </w:rPr>
          </w:rPrChange>
        </w:rPr>
        <w:t>green</w:t>
      </w:r>
      <w:r w:rsidRPr="00D3290D">
        <w:rPr>
          <w:rFonts w:ascii="Arial" w:hAnsi="Arial" w:cs="Arial"/>
          <w:sz w:val="24"/>
          <w:szCs w:val="24"/>
          <w:rPrChange w:id="71" w:author="Adem" w:date="2022-09-01T13:58:00Z">
            <w:rPr>
              <w:rFonts w:ascii="Comic Sans MS" w:hAnsi="Comic Sans MS"/>
              <w:sz w:val="24"/>
              <w:szCs w:val="24"/>
            </w:rPr>
          </w:rPrChange>
        </w:rPr>
        <w:t>_executables</w:t>
      </w:r>
    </w:p>
    <w:p w14:paraId="4246C134" w14:textId="7DB2C19B" w:rsidR="00842879" w:rsidRPr="00D3290D" w:rsidRDefault="00842879" w:rsidP="00842879">
      <w:pPr>
        <w:rPr>
          <w:ins w:id="72" w:author="D" w:date="2022-08-27T22:36:00Z"/>
          <w:rFonts w:ascii="Arial" w:hAnsi="Arial" w:cs="Arial"/>
          <w:sz w:val="24"/>
          <w:szCs w:val="24"/>
          <w:rPrChange w:id="73" w:author="Adem" w:date="2022-09-01T13:58:00Z">
            <w:rPr>
              <w:ins w:id="74" w:author="D" w:date="2022-08-27T22:36:00Z"/>
              <w:rFonts w:ascii="Comic Sans MS" w:hAnsi="Comic Sans MS"/>
              <w:sz w:val="24"/>
              <w:szCs w:val="24"/>
            </w:rPr>
          </w:rPrChange>
        </w:rPr>
      </w:pPr>
      <w:r w:rsidRPr="00D3290D">
        <w:rPr>
          <w:rFonts w:ascii="Arial" w:hAnsi="Arial" w:cs="Arial"/>
          <w:b/>
          <w:bCs/>
          <w:sz w:val="24"/>
          <w:szCs w:val="24"/>
          <w:rPrChange w:id="75" w:author="Adem" w:date="2022-09-01T13:58:00Z">
            <w:rPr>
              <w:rFonts w:ascii="Comic Sans MS" w:hAnsi="Comic Sans MS"/>
              <w:sz w:val="24"/>
              <w:szCs w:val="24"/>
            </w:rPr>
          </w:rPrChange>
        </w:rPr>
        <w:t>flashing red_</w:t>
      </w:r>
      <w:r w:rsidRPr="00D3290D">
        <w:rPr>
          <w:rFonts w:ascii="Arial" w:hAnsi="Arial" w:cs="Arial"/>
          <w:sz w:val="24"/>
          <w:szCs w:val="24"/>
          <w:rPrChange w:id="76" w:author="Adem" w:date="2022-09-01T13:58:00Z">
            <w:rPr>
              <w:rFonts w:ascii="Comic Sans MS" w:hAnsi="Comic Sans MS"/>
              <w:sz w:val="24"/>
              <w:szCs w:val="24"/>
            </w:rPr>
          </w:rPrChange>
        </w:rPr>
        <w:t>broken links</w:t>
      </w:r>
    </w:p>
    <w:p w14:paraId="4DBA6440" w14:textId="4CA89865" w:rsidR="00A90D05" w:rsidRPr="00D3290D" w:rsidRDefault="00A90D05" w:rsidP="00842879">
      <w:pPr>
        <w:rPr>
          <w:ins w:id="77" w:author="D" w:date="2022-08-27T22:36:00Z"/>
          <w:rFonts w:ascii="Arial" w:hAnsi="Arial" w:cs="Arial"/>
          <w:sz w:val="24"/>
          <w:szCs w:val="24"/>
          <w:rPrChange w:id="78" w:author="Adem" w:date="2022-09-01T13:58:00Z">
            <w:rPr>
              <w:ins w:id="79" w:author="D" w:date="2022-08-27T22:36:00Z"/>
              <w:rFonts w:ascii="Comic Sans MS" w:hAnsi="Comic Sans MS"/>
              <w:sz w:val="24"/>
              <w:szCs w:val="24"/>
            </w:rPr>
          </w:rPrChange>
        </w:rPr>
      </w:pPr>
    </w:p>
    <w:p w14:paraId="7AEB350D" w14:textId="122599DF" w:rsidR="00A90D05" w:rsidRPr="00D3290D" w:rsidRDefault="00A90D05" w:rsidP="00842879">
      <w:pPr>
        <w:rPr>
          <w:ins w:id="80" w:author="D" w:date="2022-08-27T22:36:00Z"/>
          <w:rFonts w:ascii="Arial" w:hAnsi="Arial" w:cs="Arial"/>
          <w:sz w:val="24"/>
          <w:szCs w:val="24"/>
          <w:rPrChange w:id="81" w:author="Adem" w:date="2022-09-01T13:58:00Z">
            <w:rPr>
              <w:ins w:id="82" w:author="D" w:date="2022-08-27T22:36:00Z"/>
              <w:rFonts w:ascii="Comic Sans MS" w:hAnsi="Comic Sans MS"/>
              <w:sz w:val="24"/>
              <w:szCs w:val="24"/>
            </w:rPr>
          </w:rPrChange>
        </w:rPr>
      </w:pPr>
      <w:ins w:id="83" w:author="D" w:date="2022-08-27T22:36:00Z">
        <w:r w:rsidRPr="00D3290D">
          <w:rPr>
            <w:rFonts w:ascii="Arial" w:hAnsi="Arial" w:cs="Arial"/>
            <w:noProof/>
            <w:sz w:val="24"/>
            <w:szCs w:val="24"/>
            <w:lang w:eastAsia="tr-TR"/>
            <w:rPrChange w:id="84" w:author="Adem" w:date="2022-09-01T13:58:00Z">
              <w:rPr>
                <w:rFonts w:ascii="Comic Sans MS" w:hAnsi="Comic Sans MS"/>
                <w:noProof/>
                <w:sz w:val="24"/>
                <w:szCs w:val="24"/>
                <w:lang w:eastAsia="tr-TR"/>
              </w:rPr>
            </w:rPrChange>
          </w:rPr>
          <w:drawing>
            <wp:inline distT="0" distB="0" distL="0" distR="0" wp14:anchorId="3C6D0A51" wp14:editId="3E3193CD">
              <wp:extent cx="6013759" cy="2794144"/>
              <wp:effectExtent l="0" t="0" r="635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3759" cy="2794144"/>
                      </a:xfrm>
                      <a:prstGeom prst="rect">
                        <a:avLst/>
                      </a:prstGeom>
                    </pic:spPr>
                  </pic:pic>
                </a:graphicData>
              </a:graphic>
            </wp:inline>
          </w:drawing>
        </w:r>
      </w:ins>
    </w:p>
    <w:p w14:paraId="43B6CB29" w14:textId="4795AD16" w:rsidR="00A90D05" w:rsidRPr="00D3290D" w:rsidDel="002846A1" w:rsidRDefault="00A90D05" w:rsidP="00842879">
      <w:pPr>
        <w:rPr>
          <w:del w:id="85" w:author="D" w:date="2022-08-27T22:39:00Z"/>
          <w:rFonts w:ascii="Arial" w:hAnsi="Arial" w:cs="Arial"/>
          <w:sz w:val="24"/>
          <w:szCs w:val="24"/>
          <w:rPrChange w:id="86" w:author="Adem" w:date="2022-09-01T13:58:00Z">
            <w:rPr>
              <w:del w:id="87" w:author="D" w:date="2022-08-27T22:39:00Z"/>
              <w:rFonts w:ascii="Comic Sans MS" w:hAnsi="Comic Sans MS"/>
              <w:sz w:val="24"/>
              <w:szCs w:val="24"/>
            </w:rPr>
          </w:rPrChange>
        </w:rPr>
      </w:pPr>
    </w:p>
    <w:p w14:paraId="2F6EC64D" w14:textId="0DD86DFD" w:rsidR="00842879" w:rsidRPr="00D3290D" w:rsidDel="002846A1" w:rsidRDefault="00842879" w:rsidP="00842879">
      <w:pPr>
        <w:rPr>
          <w:del w:id="88" w:author="D" w:date="2022-08-27T22:39:00Z"/>
          <w:rFonts w:ascii="Arial" w:hAnsi="Arial" w:cs="Arial"/>
          <w:sz w:val="24"/>
          <w:szCs w:val="24"/>
          <w:rPrChange w:id="89" w:author="Adem" w:date="2022-09-01T13:58:00Z">
            <w:rPr>
              <w:del w:id="90" w:author="D" w:date="2022-08-27T22:39:00Z"/>
              <w:rFonts w:ascii="Comic Sans MS" w:hAnsi="Comic Sans MS"/>
              <w:sz w:val="24"/>
              <w:szCs w:val="24"/>
            </w:rPr>
          </w:rPrChange>
        </w:rPr>
      </w:pPr>
    </w:p>
    <w:p w14:paraId="47BA4CB7" w14:textId="47A35002" w:rsidR="00842879" w:rsidRPr="00D3290D" w:rsidDel="002846A1" w:rsidRDefault="00842879" w:rsidP="00842879">
      <w:pPr>
        <w:rPr>
          <w:del w:id="91" w:author="D" w:date="2022-08-27T22:38:00Z"/>
          <w:rFonts w:ascii="Arial" w:hAnsi="Arial" w:cs="Arial"/>
          <w:sz w:val="24"/>
          <w:szCs w:val="24"/>
          <w:rPrChange w:id="92" w:author="Adem" w:date="2022-09-01T13:58:00Z">
            <w:rPr>
              <w:del w:id="93" w:author="D" w:date="2022-08-27T22:38:00Z"/>
              <w:rFonts w:ascii="Comic Sans MS" w:hAnsi="Comic Sans MS"/>
              <w:sz w:val="24"/>
              <w:szCs w:val="24"/>
            </w:rPr>
          </w:rPrChange>
        </w:rPr>
      </w:pPr>
      <w:del w:id="94" w:author="D" w:date="2022-08-27T22:38:00Z">
        <w:r w:rsidRPr="00D3290D" w:rsidDel="002846A1">
          <w:rPr>
            <w:rFonts w:ascii="Arial" w:hAnsi="Arial" w:cs="Arial"/>
            <w:b/>
            <w:bCs/>
            <w:sz w:val="24"/>
            <w:szCs w:val="24"/>
            <w:rPrChange w:id="95" w:author="Adem" w:date="2022-09-01T13:58:00Z">
              <w:rPr>
                <w:rFonts w:ascii="Comic Sans MS" w:hAnsi="Comic Sans MS"/>
                <w:sz w:val="24"/>
                <w:szCs w:val="24"/>
              </w:rPr>
            </w:rPrChange>
          </w:rPr>
          <w:delText>head;</w:delText>
        </w:r>
        <w:r w:rsidRPr="00D3290D" w:rsidDel="002846A1">
          <w:rPr>
            <w:rFonts w:ascii="Arial" w:hAnsi="Arial" w:cs="Arial"/>
            <w:sz w:val="24"/>
            <w:szCs w:val="24"/>
            <w:rPrChange w:id="96" w:author="Adem" w:date="2022-09-01T13:58:00Z">
              <w:rPr>
                <w:rFonts w:ascii="Comic Sans MS" w:hAnsi="Comic Sans MS"/>
                <w:sz w:val="24"/>
                <w:szCs w:val="24"/>
              </w:rPr>
            </w:rPrChange>
          </w:rPr>
          <w:delText>display the first ten lines of a file.</w:delText>
        </w:r>
        <w:r w:rsidRPr="00D3290D" w:rsidDel="002846A1">
          <w:rPr>
            <w:rFonts w:ascii="Arial" w:hAnsi="Arial" w:cs="Arial"/>
            <w:b/>
            <w:bCs/>
            <w:sz w:val="24"/>
            <w:szCs w:val="24"/>
            <w:rPrChange w:id="97" w:author="Adem" w:date="2022-09-01T13:58:00Z">
              <w:rPr>
                <w:rFonts w:ascii="Comic Sans MS" w:hAnsi="Comic Sans MS"/>
                <w:sz w:val="24"/>
                <w:szCs w:val="24"/>
              </w:rPr>
            </w:rPrChange>
          </w:rPr>
          <w:delText>exp:</w:delText>
        </w:r>
        <w:r w:rsidRPr="00D3290D" w:rsidDel="002846A1">
          <w:rPr>
            <w:rFonts w:ascii="Arial" w:hAnsi="Arial" w:cs="Arial"/>
            <w:sz w:val="24"/>
            <w:szCs w:val="24"/>
            <w:rPrChange w:id="98" w:author="Adem" w:date="2022-09-01T13:58:00Z">
              <w:rPr>
                <w:rFonts w:ascii="Comic Sans MS" w:hAnsi="Comic Sans MS"/>
                <w:sz w:val="24"/>
                <w:szCs w:val="24"/>
              </w:rPr>
            </w:rPrChange>
          </w:rPr>
          <w:delText>head /etc/passwd</w:delText>
        </w:r>
      </w:del>
    </w:p>
    <w:p w14:paraId="511DF307" w14:textId="01D0F48C" w:rsidR="00842879" w:rsidRPr="00D3290D" w:rsidDel="002846A1" w:rsidRDefault="00842879" w:rsidP="00842879">
      <w:pPr>
        <w:rPr>
          <w:del w:id="99" w:author="D" w:date="2022-08-27T22:38:00Z"/>
          <w:rFonts w:ascii="Arial" w:hAnsi="Arial" w:cs="Arial"/>
          <w:sz w:val="24"/>
          <w:szCs w:val="24"/>
          <w:rPrChange w:id="100" w:author="Adem" w:date="2022-09-01T13:58:00Z">
            <w:rPr>
              <w:del w:id="101" w:author="D" w:date="2022-08-27T22:38:00Z"/>
              <w:rFonts w:ascii="Comic Sans MS" w:hAnsi="Comic Sans MS"/>
              <w:sz w:val="24"/>
              <w:szCs w:val="24"/>
            </w:rPr>
          </w:rPrChange>
        </w:rPr>
      </w:pPr>
      <w:del w:id="102" w:author="D" w:date="2022-08-27T22:38:00Z">
        <w:r w:rsidRPr="00D3290D" w:rsidDel="002846A1">
          <w:rPr>
            <w:rFonts w:ascii="Arial" w:hAnsi="Arial" w:cs="Arial"/>
            <w:b/>
            <w:bCs/>
            <w:sz w:val="24"/>
            <w:szCs w:val="24"/>
            <w:rPrChange w:id="103" w:author="Adem" w:date="2022-09-01T13:58:00Z">
              <w:rPr>
                <w:rFonts w:ascii="Comic Sans MS" w:hAnsi="Comic Sans MS"/>
                <w:sz w:val="24"/>
                <w:szCs w:val="24"/>
              </w:rPr>
            </w:rPrChange>
          </w:rPr>
          <w:delText>tail;</w:delText>
        </w:r>
        <w:r w:rsidRPr="00D3290D" w:rsidDel="002846A1">
          <w:rPr>
            <w:rFonts w:ascii="Arial" w:hAnsi="Arial" w:cs="Arial"/>
            <w:sz w:val="24"/>
            <w:szCs w:val="24"/>
            <w:rPrChange w:id="104" w:author="Adem" w:date="2022-09-01T13:58:00Z">
              <w:rPr>
                <w:rFonts w:ascii="Comic Sans MS" w:hAnsi="Comic Sans MS"/>
                <w:sz w:val="24"/>
                <w:szCs w:val="24"/>
              </w:rPr>
            </w:rPrChange>
          </w:rPr>
          <w:delText xml:space="preserve">display the last ten lines of a file. </w:delText>
        </w:r>
        <w:r w:rsidRPr="00D3290D" w:rsidDel="002846A1">
          <w:rPr>
            <w:rFonts w:ascii="Arial" w:hAnsi="Arial" w:cs="Arial"/>
            <w:b/>
            <w:bCs/>
            <w:color w:val="1F3864" w:themeColor="accent1" w:themeShade="80"/>
            <w:sz w:val="24"/>
            <w:szCs w:val="24"/>
            <w:rPrChange w:id="105" w:author="Adem" w:date="2022-09-01T13:58:00Z">
              <w:rPr>
                <w:rFonts w:ascii="Comic Sans MS" w:hAnsi="Comic Sans MS"/>
                <w:sz w:val="24"/>
                <w:szCs w:val="24"/>
              </w:rPr>
            </w:rPrChange>
          </w:rPr>
          <w:delText>exp:</w:delText>
        </w:r>
        <w:r w:rsidRPr="00D3290D" w:rsidDel="002846A1">
          <w:rPr>
            <w:rFonts w:ascii="Arial" w:hAnsi="Arial" w:cs="Arial"/>
            <w:sz w:val="24"/>
            <w:szCs w:val="24"/>
            <w:rPrChange w:id="106" w:author="Adem" w:date="2022-09-01T13:58:00Z">
              <w:rPr>
                <w:rFonts w:ascii="Comic Sans MS" w:hAnsi="Comic Sans MS"/>
                <w:sz w:val="24"/>
                <w:szCs w:val="24"/>
              </w:rPr>
            </w:rPrChange>
          </w:rPr>
          <w:delText>tail /etc/services</w:delText>
        </w:r>
      </w:del>
    </w:p>
    <w:p w14:paraId="050138A0" w14:textId="0DAB155F" w:rsidR="00842879" w:rsidRPr="00D3290D" w:rsidDel="002846A1" w:rsidRDefault="00842879" w:rsidP="00842879">
      <w:pPr>
        <w:rPr>
          <w:del w:id="107" w:author="D" w:date="2022-08-27T22:38:00Z"/>
          <w:rFonts w:ascii="Arial" w:hAnsi="Arial" w:cs="Arial"/>
          <w:sz w:val="24"/>
          <w:szCs w:val="24"/>
          <w:rPrChange w:id="108" w:author="Adem" w:date="2022-09-01T13:58:00Z">
            <w:rPr>
              <w:del w:id="109" w:author="D" w:date="2022-08-27T22:38:00Z"/>
              <w:rFonts w:ascii="Comic Sans MS" w:hAnsi="Comic Sans MS"/>
              <w:sz w:val="24"/>
              <w:szCs w:val="24"/>
            </w:rPr>
          </w:rPrChange>
        </w:rPr>
      </w:pPr>
      <w:del w:id="110" w:author="D" w:date="2022-08-27T22:38:00Z">
        <w:r w:rsidRPr="00D3290D" w:rsidDel="002846A1">
          <w:rPr>
            <w:rFonts w:ascii="Arial" w:hAnsi="Arial" w:cs="Arial"/>
            <w:b/>
            <w:bCs/>
            <w:sz w:val="24"/>
            <w:szCs w:val="24"/>
            <w:rPrChange w:id="111" w:author="Adem" w:date="2022-09-01T13:58:00Z">
              <w:rPr>
                <w:rFonts w:ascii="Comic Sans MS" w:hAnsi="Comic Sans MS"/>
                <w:sz w:val="24"/>
                <w:szCs w:val="24"/>
              </w:rPr>
            </w:rPrChange>
          </w:rPr>
          <w:delText>cat;</w:delText>
        </w:r>
        <w:r w:rsidRPr="00D3290D" w:rsidDel="002846A1">
          <w:rPr>
            <w:rFonts w:ascii="Arial" w:hAnsi="Arial" w:cs="Arial"/>
            <w:sz w:val="24"/>
            <w:szCs w:val="24"/>
            <w:rPrChange w:id="112" w:author="Adem" w:date="2022-09-01T13:58:00Z">
              <w:rPr>
                <w:rFonts w:ascii="Comic Sans MS" w:hAnsi="Comic Sans MS"/>
                <w:sz w:val="24"/>
                <w:szCs w:val="24"/>
              </w:rPr>
            </w:rPrChange>
          </w:rPr>
          <w:delText>display a file on the screen and  create flat text and copy files. files.exp:cat part1 / cat &gt; winter.txt / cat winter.txt &gt; cold.txt</w:delText>
        </w:r>
      </w:del>
    </w:p>
    <w:p w14:paraId="1AE606E1" w14:textId="5376C64A" w:rsidR="00842879" w:rsidRPr="00D3290D" w:rsidDel="002846A1" w:rsidRDefault="00842879" w:rsidP="00842879">
      <w:pPr>
        <w:rPr>
          <w:del w:id="113" w:author="D" w:date="2022-08-27T22:38:00Z"/>
          <w:rFonts w:ascii="Arial" w:hAnsi="Arial" w:cs="Arial"/>
          <w:sz w:val="24"/>
          <w:szCs w:val="24"/>
          <w:rPrChange w:id="114" w:author="Adem" w:date="2022-09-01T13:58:00Z">
            <w:rPr>
              <w:del w:id="115" w:author="D" w:date="2022-08-27T22:38:00Z"/>
              <w:rFonts w:ascii="Comic Sans MS" w:hAnsi="Comic Sans MS"/>
              <w:sz w:val="24"/>
              <w:szCs w:val="24"/>
            </w:rPr>
          </w:rPrChange>
        </w:rPr>
      </w:pPr>
      <w:del w:id="116" w:author="D" w:date="2022-08-27T22:38:00Z">
        <w:r w:rsidRPr="00D3290D" w:rsidDel="002846A1">
          <w:rPr>
            <w:rFonts w:ascii="Arial" w:hAnsi="Arial" w:cs="Arial"/>
            <w:b/>
            <w:bCs/>
            <w:sz w:val="24"/>
            <w:szCs w:val="24"/>
            <w:rPrChange w:id="117" w:author="Adem" w:date="2022-09-01T13:58:00Z">
              <w:rPr>
                <w:rFonts w:ascii="Comic Sans MS" w:hAnsi="Comic Sans MS"/>
                <w:sz w:val="24"/>
                <w:szCs w:val="24"/>
              </w:rPr>
            </w:rPrChange>
          </w:rPr>
          <w:delText>tac ;</w:delText>
        </w:r>
        <w:r w:rsidRPr="00D3290D" w:rsidDel="002846A1">
          <w:rPr>
            <w:rFonts w:ascii="Arial" w:hAnsi="Arial" w:cs="Arial"/>
            <w:sz w:val="24"/>
            <w:szCs w:val="24"/>
            <w:rPrChange w:id="118" w:author="Adem" w:date="2022-09-01T13:58:00Z">
              <w:rPr>
                <w:rFonts w:ascii="Comic Sans MS" w:hAnsi="Comic Sans MS"/>
                <w:sz w:val="24"/>
                <w:szCs w:val="24"/>
              </w:rPr>
            </w:rPrChange>
          </w:rPr>
          <w:delText>cat backward! exp:tac count(cat count)</w:delText>
        </w:r>
      </w:del>
    </w:p>
    <w:p w14:paraId="05A2946C" w14:textId="7BB69BDD" w:rsidR="00842879" w:rsidRPr="00D3290D" w:rsidDel="002846A1" w:rsidRDefault="00842879" w:rsidP="00842879">
      <w:pPr>
        <w:rPr>
          <w:del w:id="119" w:author="D" w:date="2022-08-27T22:38:00Z"/>
          <w:rFonts w:ascii="Arial" w:hAnsi="Arial" w:cs="Arial"/>
          <w:sz w:val="24"/>
          <w:szCs w:val="24"/>
          <w:rPrChange w:id="120" w:author="Adem" w:date="2022-09-01T13:58:00Z">
            <w:rPr>
              <w:del w:id="121" w:author="D" w:date="2022-08-27T22:38:00Z"/>
              <w:rFonts w:ascii="Comic Sans MS" w:hAnsi="Comic Sans MS"/>
              <w:sz w:val="24"/>
              <w:szCs w:val="24"/>
            </w:rPr>
          </w:rPrChange>
        </w:rPr>
      </w:pPr>
      <w:del w:id="122" w:author="D" w:date="2022-08-27T22:38:00Z">
        <w:r w:rsidRPr="00D3290D" w:rsidDel="002846A1">
          <w:rPr>
            <w:rFonts w:ascii="Arial" w:hAnsi="Arial" w:cs="Arial"/>
            <w:b/>
            <w:bCs/>
            <w:sz w:val="24"/>
            <w:szCs w:val="24"/>
            <w:rPrChange w:id="123" w:author="Adem" w:date="2022-09-01T13:58:00Z">
              <w:rPr>
                <w:rFonts w:ascii="Comic Sans MS" w:hAnsi="Comic Sans MS"/>
                <w:sz w:val="24"/>
                <w:szCs w:val="24"/>
              </w:rPr>
            </w:rPrChange>
          </w:rPr>
          <w:delText>more;</w:delText>
        </w:r>
        <w:r w:rsidRPr="00D3290D" w:rsidDel="002846A1">
          <w:rPr>
            <w:rFonts w:ascii="Arial" w:hAnsi="Arial" w:cs="Arial"/>
            <w:sz w:val="24"/>
            <w:szCs w:val="24"/>
            <w:rPrChange w:id="124" w:author="Adem" w:date="2022-09-01T13:58:00Z">
              <w:rPr>
                <w:rFonts w:ascii="Comic Sans MS" w:hAnsi="Comic Sans MS"/>
                <w:sz w:val="24"/>
                <w:szCs w:val="24"/>
              </w:rPr>
            </w:rPrChange>
          </w:rPr>
          <w:delText>can be used to view (but not modify) the contents of a text file one screen at a time.exp:more myFile</w:delText>
        </w:r>
      </w:del>
    </w:p>
    <w:p w14:paraId="4924ACEE" w14:textId="3454D21D" w:rsidR="00842879" w:rsidRPr="00D3290D" w:rsidDel="002846A1" w:rsidRDefault="00842879" w:rsidP="00842879">
      <w:pPr>
        <w:rPr>
          <w:del w:id="125" w:author="D" w:date="2022-08-27T22:38:00Z"/>
          <w:rFonts w:ascii="Arial" w:hAnsi="Arial" w:cs="Arial"/>
          <w:sz w:val="24"/>
          <w:szCs w:val="24"/>
          <w:rPrChange w:id="126" w:author="Adem" w:date="2022-09-01T13:58:00Z">
            <w:rPr>
              <w:del w:id="127" w:author="D" w:date="2022-08-27T22:38:00Z"/>
              <w:rFonts w:ascii="Comic Sans MS" w:hAnsi="Comic Sans MS"/>
              <w:sz w:val="24"/>
              <w:szCs w:val="24"/>
            </w:rPr>
          </w:rPrChange>
        </w:rPr>
      </w:pPr>
      <w:del w:id="128" w:author="D" w:date="2022-08-27T22:38:00Z">
        <w:r w:rsidRPr="00D3290D" w:rsidDel="002846A1">
          <w:rPr>
            <w:rFonts w:ascii="Arial" w:hAnsi="Arial" w:cs="Arial"/>
            <w:b/>
            <w:bCs/>
            <w:sz w:val="24"/>
            <w:szCs w:val="24"/>
            <w:rPrChange w:id="129" w:author="Adem" w:date="2022-09-01T13:58:00Z">
              <w:rPr>
                <w:rFonts w:ascii="Comic Sans MS" w:hAnsi="Comic Sans MS"/>
                <w:sz w:val="24"/>
                <w:szCs w:val="24"/>
              </w:rPr>
            </w:rPrChange>
          </w:rPr>
          <w:delText>less;</w:delText>
        </w:r>
        <w:r w:rsidRPr="00D3290D" w:rsidDel="002846A1">
          <w:rPr>
            <w:rFonts w:ascii="Arial" w:hAnsi="Arial" w:cs="Arial"/>
            <w:sz w:val="24"/>
            <w:szCs w:val="24"/>
            <w:rPrChange w:id="130" w:author="Adem" w:date="2022-09-01T13:58:00Z">
              <w:rPr>
                <w:rFonts w:ascii="Comic Sans MS" w:hAnsi="Comic Sans MS"/>
                <w:sz w:val="24"/>
                <w:szCs w:val="24"/>
              </w:rPr>
            </w:rPrChange>
          </w:rPr>
          <w:delText>view the contents of a file and navigate through the file.exp:less myFile</w:delText>
        </w:r>
      </w:del>
    </w:p>
    <w:p w14:paraId="1F0AFB0F" w14:textId="72EE74E1" w:rsidR="00842879" w:rsidRPr="00D3290D" w:rsidDel="002846A1" w:rsidRDefault="00842879" w:rsidP="00842879">
      <w:pPr>
        <w:rPr>
          <w:del w:id="131" w:author="D" w:date="2022-08-27T22:38:00Z"/>
          <w:rFonts w:ascii="Arial" w:hAnsi="Arial" w:cs="Arial"/>
          <w:sz w:val="24"/>
          <w:szCs w:val="24"/>
          <w:rPrChange w:id="132" w:author="Adem" w:date="2022-09-01T13:58:00Z">
            <w:rPr>
              <w:del w:id="133" w:author="D" w:date="2022-08-27T22:38:00Z"/>
              <w:rFonts w:ascii="Comic Sans MS" w:hAnsi="Comic Sans MS"/>
              <w:sz w:val="24"/>
              <w:szCs w:val="24"/>
            </w:rPr>
          </w:rPrChange>
        </w:rPr>
      </w:pPr>
      <w:del w:id="134" w:author="D" w:date="2022-08-27T22:38:00Z">
        <w:r w:rsidRPr="00D3290D" w:rsidDel="002846A1">
          <w:rPr>
            <w:rFonts w:ascii="Arial" w:hAnsi="Arial" w:cs="Arial"/>
            <w:b/>
            <w:bCs/>
            <w:sz w:val="24"/>
            <w:szCs w:val="24"/>
            <w:rPrChange w:id="135" w:author="Adem" w:date="2022-09-01T13:58:00Z">
              <w:rPr>
                <w:rFonts w:ascii="Comic Sans MS" w:hAnsi="Comic Sans MS"/>
                <w:sz w:val="24"/>
                <w:szCs w:val="24"/>
              </w:rPr>
            </w:rPrChange>
          </w:rPr>
          <w:delText>find;</w:delText>
        </w:r>
        <w:r w:rsidRPr="00D3290D" w:rsidDel="002846A1">
          <w:rPr>
            <w:rFonts w:ascii="Arial" w:hAnsi="Arial" w:cs="Arial"/>
            <w:sz w:val="24"/>
            <w:szCs w:val="24"/>
            <w:rPrChange w:id="136" w:author="Adem" w:date="2022-09-01T13:58:00Z">
              <w:rPr>
                <w:rFonts w:ascii="Comic Sans MS" w:hAnsi="Comic Sans MS"/>
                <w:sz w:val="24"/>
                <w:szCs w:val="24"/>
              </w:rPr>
            </w:rPrChange>
          </w:rPr>
          <w:delText>to search for files for which you know the approximate filenames.exp:find /home -name fil\*(if we want to find all the files that start with “fil” in the /home directory)</w:delText>
        </w:r>
      </w:del>
    </w:p>
    <w:p w14:paraId="034E24B4" w14:textId="5591378A" w:rsidR="00842879" w:rsidRPr="00D3290D" w:rsidDel="002846A1" w:rsidRDefault="00842879" w:rsidP="00842879">
      <w:pPr>
        <w:rPr>
          <w:del w:id="137" w:author="D" w:date="2022-08-27T22:38:00Z"/>
          <w:rFonts w:ascii="Arial" w:hAnsi="Arial" w:cs="Arial"/>
          <w:sz w:val="24"/>
          <w:szCs w:val="24"/>
          <w:rPrChange w:id="138" w:author="Adem" w:date="2022-09-01T13:58:00Z">
            <w:rPr>
              <w:del w:id="139" w:author="D" w:date="2022-08-27T22:38:00Z"/>
              <w:rFonts w:ascii="Comic Sans MS" w:hAnsi="Comic Sans MS"/>
              <w:sz w:val="24"/>
              <w:szCs w:val="24"/>
            </w:rPr>
          </w:rPrChange>
        </w:rPr>
      </w:pPr>
      <w:del w:id="140" w:author="D" w:date="2022-08-27T22:38:00Z">
        <w:r w:rsidRPr="00D3290D" w:rsidDel="002846A1">
          <w:rPr>
            <w:rFonts w:ascii="Arial" w:hAnsi="Arial" w:cs="Arial"/>
            <w:b/>
            <w:bCs/>
            <w:sz w:val="24"/>
            <w:szCs w:val="24"/>
            <w:rPrChange w:id="141" w:author="Adem" w:date="2022-09-01T13:58:00Z">
              <w:rPr>
                <w:rFonts w:ascii="Comic Sans MS" w:hAnsi="Comic Sans MS"/>
                <w:sz w:val="24"/>
                <w:szCs w:val="24"/>
              </w:rPr>
            </w:rPrChange>
          </w:rPr>
          <w:delText>grep</w:delText>
        </w:r>
        <w:r w:rsidRPr="00D3290D" w:rsidDel="002846A1">
          <w:rPr>
            <w:rFonts w:ascii="Arial" w:hAnsi="Arial" w:cs="Arial"/>
            <w:sz w:val="24"/>
            <w:szCs w:val="24"/>
            <w:rPrChange w:id="142" w:author="Adem" w:date="2022-09-01T13:58:00Z">
              <w:rPr>
                <w:rFonts w:ascii="Comic Sans MS" w:hAnsi="Comic Sans MS"/>
                <w:sz w:val="24"/>
                <w:szCs w:val="24"/>
              </w:rPr>
            </w:rPrChange>
          </w:rPr>
          <w:delText>;is used to search text.exp:grep 'word' filename( search any line that contains the word in filename on Linux.)/grep 'understand' quotes.txt</w:delText>
        </w:r>
      </w:del>
    </w:p>
    <w:p w14:paraId="67E2ADFB" w14:textId="77777777" w:rsidR="00842879" w:rsidRPr="00D3290D" w:rsidRDefault="00842879" w:rsidP="00842879">
      <w:pPr>
        <w:rPr>
          <w:rFonts w:ascii="Arial" w:hAnsi="Arial" w:cs="Arial"/>
          <w:sz w:val="24"/>
          <w:szCs w:val="24"/>
          <w:rPrChange w:id="143" w:author="Adem" w:date="2022-09-01T13:58:00Z">
            <w:rPr>
              <w:rFonts w:ascii="Comic Sans MS" w:hAnsi="Comic Sans MS"/>
              <w:sz w:val="24"/>
              <w:szCs w:val="24"/>
            </w:rPr>
          </w:rPrChange>
        </w:rPr>
      </w:pPr>
    </w:p>
    <w:p w14:paraId="7E3976E9" w14:textId="77777777" w:rsidR="00842879" w:rsidRPr="00D3290D" w:rsidRDefault="00842879" w:rsidP="00842879">
      <w:pPr>
        <w:rPr>
          <w:rFonts w:ascii="Arial" w:hAnsi="Arial" w:cs="Arial"/>
          <w:b/>
          <w:bCs/>
          <w:sz w:val="24"/>
          <w:szCs w:val="24"/>
          <w:rPrChange w:id="144" w:author="Adem" w:date="2022-09-01T13:58:00Z">
            <w:rPr>
              <w:rFonts w:ascii="Comic Sans MS" w:hAnsi="Comic Sans MS"/>
              <w:sz w:val="24"/>
              <w:szCs w:val="24"/>
            </w:rPr>
          </w:rPrChange>
        </w:rPr>
      </w:pPr>
      <w:r w:rsidRPr="00D3290D">
        <w:rPr>
          <w:rFonts w:ascii="Arial" w:hAnsi="Arial" w:cs="Arial"/>
          <w:b/>
          <w:bCs/>
          <w:sz w:val="24"/>
          <w:szCs w:val="24"/>
          <w:rPrChange w:id="145" w:author="Adem" w:date="2022-09-01T13:58:00Z">
            <w:rPr>
              <w:rFonts w:ascii="Comic Sans MS" w:hAnsi="Comic Sans MS"/>
              <w:sz w:val="24"/>
              <w:szCs w:val="24"/>
            </w:rPr>
          </w:rPrChange>
        </w:rPr>
        <w:t>Common Environment Variables</w:t>
      </w:r>
    </w:p>
    <w:p w14:paraId="7D93BBBB" w14:textId="77777777" w:rsidR="00842879" w:rsidRPr="00D3290D" w:rsidRDefault="00842879" w:rsidP="00842879">
      <w:pPr>
        <w:rPr>
          <w:rFonts w:ascii="Arial" w:hAnsi="Arial" w:cs="Arial"/>
          <w:sz w:val="24"/>
          <w:szCs w:val="24"/>
          <w:rPrChange w:id="146" w:author="Adem" w:date="2022-09-01T13:58:00Z">
            <w:rPr>
              <w:rFonts w:ascii="Comic Sans MS" w:hAnsi="Comic Sans MS"/>
              <w:sz w:val="24"/>
              <w:szCs w:val="24"/>
            </w:rPr>
          </w:rPrChange>
        </w:rPr>
      </w:pPr>
    </w:p>
    <w:p w14:paraId="2795F523" w14:textId="31D3D85D" w:rsidR="00842879" w:rsidRPr="00D3290D" w:rsidDel="003C2C4B" w:rsidRDefault="00842879" w:rsidP="00842879">
      <w:pPr>
        <w:rPr>
          <w:del w:id="147" w:author="D" w:date="2022-08-28T22:25:00Z"/>
          <w:rFonts w:ascii="Arial" w:hAnsi="Arial" w:cs="Arial"/>
          <w:b/>
          <w:bCs/>
          <w:sz w:val="24"/>
          <w:szCs w:val="24"/>
          <w:rPrChange w:id="148" w:author="Adem" w:date="2022-09-01T13:58:00Z">
            <w:rPr>
              <w:del w:id="149" w:author="D" w:date="2022-08-28T22:25:00Z"/>
              <w:rFonts w:ascii="Comic Sans MS" w:hAnsi="Comic Sans MS"/>
              <w:sz w:val="24"/>
              <w:szCs w:val="24"/>
            </w:rPr>
          </w:rPrChange>
        </w:rPr>
      </w:pPr>
      <w:r w:rsidRPr="00D3290D">
        <w:rPr>
          <w:rFonts w:ascii="Arial" w:hAnsi="Arial" w:cs="Arial"/>
          <w:b/>
          <w:bCs/>
          <w:sz w:val="24"/>
          <w:szCs w:val="24"/>
          <w:rPrChange w:id="150" w:author="Adem" w:date="2022-09-01T13:58:00Z">
            <w:rPr>
              <w:rFonts w:ascii="Comic Sans MS" w:hAnsi="Comic Sans MS"/>
              <w:sz w:val="24"/>
              <w:szCs w:val="24"/>
            </w:rPr>
          </w:rPrChange>
        </w:rPr>
        <w:t>Variable</w:t>
      </w:r>
      <w:r w:rsidRPr="00D3290D">
        <w:rPr>
          <w:rFonts w:ascii="Arial" w:hAnsi="Arial" w:cs="Arial"/>
          <w:b/>
          <w:bCs/>
          <w:sz w:val="24"/>
          <w:szCs w:val="24"/>
          <w:rPrChange w:id="151" w:author="Adem" w:date="2022-09-01T13:58:00Z">
            <w:rPr>
              <w:rFonts w:ascii="Comic Sans MS" w:hAnsi="Comic Sans MS"/>
              <w:sz w:val="24"/>
              <w:szCs w:val="24"/>
            </w:rPr>
          </w:rPrChange>
        </w:rPr>
        <w:tab/>
        <w:t>Description</w:t>
      </w:r>
    </w:p>
    <w:p w14:paraId="3EEA1176" w14:textId="77777777" w:rsidR="00842879" w:rsidRPr="00D3290D" w:rsidRDefault="00842879" w:rsidP="00842879">
      <w:pPr>
        <w:rPr>
          <w:rFonts w:ascii="Arial" w:hAnsi="Arial" w:cs="Arial"/>
          <w:sz w:val="24"/>
          <w:szCs w:val="24"/>
          <w:rPrChange w:id="152" w:author="Adem" w:date="2022-09-01T13:58:00Z">
            <w:rPr>
              <w:rFonts w:ascii="Comic Sans MS" w:hAnsi="Comic Sans MS"/>
              <w:sz w:val="24"/>
              <w:szCs w:val="24"/>
            </w:rPr>
          </w:rPrChange>
        </w:rPr>
      </w:pPr>
    </w:p>
    <w:p w14:paraId="34ACBC3A" w14:textId="746D3550" w:rsidR="00842879" w:rsidRPr="00D3290D" w:rsidRDefault="00842879">
      <w:pPr>
        <w:ind w:left="1416" w:hanging="1416"/>
        <w:rPr>
          <w:rFonts w:ascii="Arial" w:hAnsi="Arial" w:cs="Arial"/>
          <w:sz w:val="24"/>
          <w:szCs w:val="24"/>
          <w:rPrChange w:id="153" w:author="Adem" w:date="2022-09-01T13:58:00Z">
            <w:rPr>
              <w:rFonts w:ascii="Comic Sans MS" w:hAnsi="Comic Sans MS"/>
              <w:sz w:val="24"/>
              <w:szCs w:val="24"/>
            </w:rPr>
          </w:rPrChange>
        </w:rPr>
        <w:pPrChange w:id="154" w:author="D" w:date="2022-08-28T22:25:00Z">
          <w:pPr/>
        </w:pPrChange>
      </w:pPr>
      <w:r w:rsidRPr="00D3290D">
        <w:rPr>
          <w:rFonts w:ascii="Arial" w:hAnsi="Arial" w:cs="Arial"/>
          <w:sz w:val="24"/>
          <w:szCs w:val="24"/>
          <w:rPrChange w:id="155" w:author="Adem" w:date="2022-09-01T13:58:00Z">
            <w:rPr>
              <w:rFonts w:ascii="Comic Sans MS" w:hAnsi="Comic Sans MS"/>
              <w:sz w:val="24"/>
              <w:szCs w:val="24"/>
            </w:rPr>
          </w:rPrChange>
        </w:rPr>
        <w:t>PATH</w:t>
      </w:r>
      <w:r w:rsidRPr="00D3290D">
        <w:rPr>
          <w:rFonts w:ascii="Arial" w:hAnsi="Arial" w:cs="Arial"/>
          <w:sz w:val="24"/>
          <w:szCs w:val="24"/>
          <w:rPrChange w:id="156" w:author="Adem" w:date="2022-09-01T13:58:00Z">
            <w:rPr>
              <w:rFonts w:ascii="Comic Sans MS" w:hAnsi="Comic Sans MS"/>
              <w:sz w:val="24"/>
              <w:szCs w:val="24"/>
            </w:rPr>
          </w:rPrChange>
        </w:rPr>
        <w:tab/>
      </w:r>
      <w:del w:id="157" w:author="D" w:date="2022-08-28T22:25:00Z">
        <w:r w:rsidRPr="00D3290D" w:rsidDel="003C2C4B">
          <w:rPr>
            <w:rFonts w:ascii="Arial" w:hAnsi="Arial" w:cs="Arial"/>
            <w:sz w:val="24"/>
            <w:szCs w:val="24"/>
            <w:rPrChange w:id="158" w:author="Adem" w:date="2022-09-01T13:58:00Z">
              <w:rPr>
                <w:rFonts w:ascii="Comic Sans MS" w:hAnsi="Comic Sans MS"/>
                <w:sz w:val="24"/>
                <w:szCs w:val="24"/>
              </w:rPr>
            </w:rPrChange>
          </w:rPr>
          <w:tab/>
        </w:r>
      </w:del>
      <w:r w:rsidRPr="00D3290D">
        <w:rPr>
          <w:rFonts w:ascii="Arial" w:hAnsi="Arial" w:cs="Arial"/>
          <w:sz w:val="24"/>
          <w:szCs w:val="24"/>
          <w:rPrChange w:id="159" w:author="Adem" w:date="2022-09-01T13:58:00Z">
            <w:rPr>
              <w:rFonts w:ascii="Comic Sans MS" w:hAnsi="Comic Sans MS"/>
              <w:sz w:val="24"/>
              <w:szCs w:val="24"/>
            </w:rPr>
          </w:rPrChange>
        </w:rPr>
        <w:t>This variable contains a colon (:)-separated list of directories in which your system looks for executable files.</w:t>
      </w:r>
    </w:p>
    <w:p w14:paraId="61BDC72C" w14:textId="77777777" w:rsidR="00842879" w:rsidRPr="00D3290D" w:rsidRDefault="00842879" w:rsidP="00842879">
      <w:pPr>
        <w:rPr>
          <w:rFonts w:ascii="Arial" w:hAnsi="Arial" w:cs="Arial"/>
          <w:sz w:val="24"/>
          <w:szCs w:val="24"/>
          <w:rPrChange w:id="160" w:author="Adem" w:date="2022-09-01T13:58:00Z">
            <w:rPr>
              <w:rFonts w:ascii="Comic Sans MS" w:hAnsi="Comic Sans MS"/>
              <w:sz w:val="24"/>
              <w:szCs w:val="24"/>
            </w:rPr>
          </w:rPrChange>
        </w:rPr>
      </w:pPr>
      <w:r w:rsidRPr="00D3290D">
        <w:rPr>
          <w:rFonts w:ascii="Arial" w:hAnsi="Arial" w:cs="Arial"/>
          <w:sz w:val="24"/>
          <w:szCs w:val="24"/>
          <w:rPrChange w:id="161" w:author="Adem" w:date="2022-09-01T13:58:00Z">
            <w:rPr>
              <w:rFonts w:ascii="Comic Sans MS" w:hAnsi="Comic Sans MS"/>
              <w:sz w:val="24"/>
              <w:szCs w:val="24"/>
            </w:rPr>
          </w:rPrChange>
        </w:rPr>
        <w:t>USER</w:t>
      </w:r>
      <w:r w:rsidRPr="00D3290D">
        <w:rPr>
          <w:rFonts w:ascii="Arial" w:hAnsi="Arial" w:cs="Arial"/>
          <w:sz w:val="24"/>
          <w:szCs w:val="24"/>
          <w:rPrChange w:id="162" w:author="Adem" w:date="2022-09-01T13:58:00Z">
            <w:rPr>
              <w:rFonts w:ascii="Comic Sans MS" w:hAnsi="Comic Sans MS"/>
              <w:sz w:val="24"/>
              <w:szCs w:val="24"/>
            </w:rPr>
          </w:rPrChange>
        </w:rPr>
        <w:tab/>
      </w:r>
      <w:r w:rsidRPr="00D3290D">
        <w:rPr>
          <w:rFonts w:ascii="Arial" w:hAnsi="Arial" w:cs="Arial"/>
          <w:sz w:val="24"/>
          <w:szCs w:val="24"/>
          <w:rPrChange w:id="163" w:author="Adem" w:date="2022-09-01T13:58:00Z">
            <w:rPr>
              <w:rFonts w:ascii="Comic Sans MS" w:hAnsi="Comic Sans MS"/>
              <w:sz w:val="24"/>
              <w:szCs w:val="24"/>
            </w:rPr>
          </w:rPrChange>
        </w:rPr>
        <w:tab/>
        <w:t>The username</w:t>
      </w:r>
    </w:p>
    <w:p w14:paraId="488ED579" w14:textId="286F424D" w:rsidR="00842879" w:rsidRPr="00D3290D" w:rsidRDefault="00842879" w:rsidP="00842879">
      <w:pPr>
        <w:rPr>
          <w:rFonts w:ascii="Arial" w:hAnsi="Arial" w:cs="Arial"/>
          <w:sz w:val="24"/>
          <w:szCs w:val="24"/>
          <w:rPrChange w:id="164" w:author="Adem" w:date="2022-09-01T13:58:00Z">
            <w:rPr>
              <w:rFonts w:ascii="Comic Sans MS" w:hAnsi="Comic Sans MS"/>
              <w:sz w:val="24"/>
              <w:szCs w:val="24"/>
            </w:rPr>
          </w:rPrChange>
        </w:rPr>
      </w:pPr>
      <w:r w:rsidRPr="00D3290D">
        <w:rPr>
          <w:rFonts w:ascii="Arial" w:hAnsi="Arial" w:cs="Arial"/>
          <w:sz w:val="24"/>
          <w:szCs w:val="24"/>
          <w:rPrChange w:id="165" w:author="Adem" w:date="2022-09-01T13:58:00Z">
            <w:rPr>
              <w:rFonts w:ascii="Comic Sans MS" w:hAnsi="Comic Sans MS"/>
              <w:sz w:val="24"/>
              <w:szCs w:val="24"/>
            </w:rPr>
          </w:rPrChange>
        </w:rPr>
        <w:t>HOME</w:t>
      </w:r>
      <w:r w:rsidRPr="00D3290D">
        <w:rPr>
          <w:rFonts w:ascii="Arial" w:hAnsi="Arial" w:cs="Arial"/>
          <w:sz w:val="24"/>
          <w:szCs w:val="24"/>
          <w:rPrChange w:id="166" w:author="Adem" w:date="2022-09-01T13:58:00Z">
            <w:rPr>
              <w:rFonts w:ascii="Comic Sans MS" w:hAnsi="Comic Sans MS"/>
              <w:sz w:val="24"/>
              <w:szCs w:val="24"/>
            </w:rPr>
          </w:rPrChange>
        </w:rPr>
        <w:tab/>
      </w:r>
      <w:del w:id="167" w:author="D" w:date="2022-08-28T22:25:00Z">
        <w:r w:rsidRPr="00D3290D" w:rsidDel="003C2C4B">
          <w:rPr>
            <w:rFonts w:ascii="Arial" w:hAnsi="Arial" w:cs="Arial"/>
            <w:sz w:val="24"/>
            <w:szCs w:val="24"/>
            <w:rPrChange w:id="168" w:author="Adem" w:date="2022-09-01T13:58:00Z">
              <w:rPr>
                <w:rFonts w:ascii="Comic Sans MS" w:hAnsi="Comic Sans MS"/>
                <w:sz w:val="24"/>
                <w:szCs w:val="24"/>
              </w:rPr>
            </w:rPrChange>
          </w:rPr>
          <w:tab/>
        </w:r>
      </w:del>
      <w:r w:rsidRPr="00D3290D">
        <w:rPr>
          <w:rFonts w:ascii="Arial" w:hAnsi="Arial" w:cs="Arial"/>
          <w:sz w:val="24"/>
          <w:szCs w:val="24"/>
          <w:rPrChange w:id="169" w:author="Adem" w:date="2022-09-01T13:58:00Z">
            <w:rPr>
              <w:rFonts w:ascii="Comic Sans MS" w:hAnsi="Comic Sans MS"/>
              <w:sz w:val="24"/>
              <w:szCs w:val="24"/>
            </w:rPr>
          </w:rPrChange>
        </w:rPr>
        <w:t>Default path to the user's home directory</w:t>
      </w:r>
    </w:p>
    <w:p w14:paraId="2AA071C7" w14:textId="77777777" w:rsidR="00842879" w:rsidRPr="00D3290D" w:rsidRDefault="00842879" w:rsidP="00842879">
      <w:pPr>
        <w:rPr>
          <w:rFonts w:ascii="Arial" w:hAnsi="Arial" w:cs="Arial"/>
          <w:sz w:val="24"/>
          <w:szCs w:val="24"/>
          <w:rPrChange w:id="170" w:author="Adem" w:date="2022-09-01T13:58:00Z">
            <w:rPr>
              <w:rFonts w:ascii="Comic Sans MS" w:hAnsi="Comic Sans MS"/>
              <w:sz w:val="24"/>
              <w:szCs w:val="24"/>
            </w:rPr>
          </w:rPrChange>
        </w:rPr>
      </w:pPr>
      <w:r w:rsidRPr="00D3290D">
        <w:rPr>
          <w:rFonts w:ascii="Arial" w:hAnsi="Arial" w:cs="Arial"/>
          <w:sz w:val="24"/>
          <w:szCs w:val="24"/>
          <w:rPrChange w:id="171" w:author="Adem" w:date="2022-09-01T13:58:00Z">
            <w:rPr>
              <w:rFonts w:ascii="Comic Sans MS" w:hAnsi="Comic Sans MS"/>
              <w:sz w:val="24"/>
              <w:szCs w:val="24"/>
            </w:rPr>
          </w:rPrChange>
        </w:rPr>
        <w:t>EDITOR</w:t>
      </w:r>
      <w:r w:rsidRPr="00D3290D">
        <w:rPr>
          <w:rFonts w:ascii="Arial" w:hAnsi="Arial" w:cs="Arial"/>
          <w:sz w:val="24"/>
          <w:szCs w:val="24"/>
          <w:rPrChange w:id="172" w:author="Adem" w:date="2022-09-01T13:58:00Z">
            <w:rPr>
              <w:rFonts w:ascii="Comic Sans MS" w:hAnsi="Comic Sans MS"/>
              <w:sz w:val="24"/>
              <w:szCs w:val="24"/>
            </w:rPr>
          </w:rPrChange>
        </w:rPr>
        <w:tab/>
        <w:t>Path to the program which edits the content of files</w:t>
      </w:r>
    </w:p>
    <w:p w14:paraId="6839AB91" w14:textId="77777777" w:rsidR="00842879" w:rsidRPr="00D3290D" w:rsidRDefault="00842879" w:rsidP="00842879">
      <w:pPr>
        <w:rPr>
          <w:rFonts w:ascii="Arial" w:hAnsi="Arial" w:cs="Arial"/>
          <w:sz w:val="24"/>
          <w:szCs w:val="24"/>
          <w:rPrChange w:id="173" w:author="Adem" w:date="2022-09-01T13:58:00Z">
            <w:rPr>
              <w:rFonts w:ascii="Comic Sans MS" w:hAnsi="Comic Sans MS"/>
              <w:sz w:val="24"/>
              <w:szCs w:val="24"/>
            </w:rPr>
          </w:rPrChange>
        </w:rPr>
      </w:pPr>
      <w:r w:rsidRPr="00D3290D">
        <w:rPr>
          <w:rFonts w:ascii="Arial" w:hAnsi="Arial" w:cs="Arial"/>
          <w:sz w:val="24"/>
          <w:szCs w:val="24"/>
          <w:rPrChange w:id="174" w:author="Adem" w:date="2022-09-01T13:58:00Z">
            <w:rPr>
              <w:rFonts w:ascii="Comic Sans MS" w:hAnsi="Comic Sans MS"/>
              <w:sz w:val="24"/>
              <w:szCs w:val="24"/>
            </w:rPr>
          </w:rPrChange>
        </w:rPr>
        <w:t>UID</w:t>
      </w:r>
      <w:r w:rsidRPr="00D3290D">
        <w:rPr>
          <w:rFonts w:ascii="Arial" w:hAnsi="Arial" w:cs="Arial"/>
          <w:sz w:val="24"/>
          <w:szCs w:val="24"/>
          <w:rPrChange w:id="175" w:author="Adem" w:date="2022-09-01T13:58:00Z">
            <w:rPr>
              <w:rFonts w:ascii="Comic Sans MS" w:hAnsi="Comic Sans MS"/>
              <w:sz w:val="24"/>
              <w:szCs w:val="24"/>
            </w:rPr>
          </w:rPrChange>
        </w:rPr>
        <w:tab/>
      </w:r>
      <w:r w:rsidRPr="00D3290D">
        <w:rPr>
          <w:rFonts w:ascii="Arial" w:hAnsi="Arial" w:cs="Arial"/>
          <w:sz w:val="24"/>
          <w:szCs w:val="24"/>
          <w:rPrChange w:id="176" w:author="Adem" w:date="2022-09-01T13:58:00Z">
            <w:rPr>
              <w:rFonts w:ascii="Comic Sans MS" w:hAnsi="Comic Sans MS"/>
              <w:sz w:val="24"/>
              <w:szCs w:val="24"/>
            </w:rPr>
          </w:rPrChange>
        </w:rPr>
        <w:tab/>
        <w:t>User's unique ID</w:t>
      </w:r>
    </w:p>
    <w:p w14:paraId="0777D66F" w14:textId="77777777" w:rsidR="00842879" w:rsidRPr="00D3290D" w:rsidRDefault="00842879" w:rsidP="00842879">
      <w:pPr>
        <w:rPr>
          <w:rFonts w:ascii="Arial" w:hAnsi="Arial" w:cs="Arial"/>
          <w:sz w:val="24"/>
          <w:szCs w:val="24"/>
          <w:rPrChange w:id="177" w:author="Adem" w:date="2022-09-01T13:58:00Z">
            <w:rPr>
              <w:rFonts w:ascii="Comic Sans MS" w:hAnsi="Comic Sans MS"/>
              <w:sz w:val="24"/>
              <w:szCs w:val="24"/>
            </w:rPr>
          </w:rPrChange>
        </w:rPr>
      </w:pPr>
      <w:r w:rsidRPr="00D3290D">
        <w:rPr>
          <w:rFonts w:ascii="Arial" w:hAnsi="Arial" w:cs="Arial"/>
          <w:sz w:val="24"/>
          <w:szCs w:val="24"/>
          <w:rPrChange w:id="178" w:author="Adem" w:date="2022-09-01T13:58:00Z">
            <w:rPr>
              <w:rFonts w:ascii="Comic Sans MS" w:hAnsi="Comic Sans MS"/>
              <w:sz w:val="24"/>
              <w:szCs w:val="24"/>
            </w:rPr>
          </w:rPrChange>
        </w:rPr>
        <w:t>TERM</w:t>
      </w:r>
      <w:r w:rsidRPr="00D3290D">
        <w:rPr>
          <w:rFonts w:ascii="Arial" w:hAnsi="Arial" w:cs="Arial"/>
          <w:sz w:val="24"/>
          <w:szCs w:val="24"/>
          <w:rPrChange w:id="179" w:author="Adem" w:date="2022-09-01T13:58:00Z">
            <w:rPr>
              <w:rFonts w:ascii="Comic Sans MS" w:hAnsi="Comic Sans MS"/>
              <w:sz w:val="24"/>
              <w:szCs w:val="24"/>
            </w:rPr>
          </w:rPrChange>
        </w:rPr>
        <w:tab/>
      </w:r>
      <w:r w:rsidRPr="00D3290D">
        <w:rPr>
          <w:rFonts w:ascii="Arial" w:hAnsi="Arial" w:cs="Arial"/>
          <w:sz w:val="24"/>
          <w:szCs w:val="24"/>
          <w:rPrChange w:id="180" w:author="Adem" w:date="2022-09-01T13:58:00Z">
            <w:rPr>
              <w:rFonts w:ascii="Comic Sans MS" w:hAnsi="Comic Sans MS"/>
              <w:sz w:val="24"/>
              <w:szCs w:val="24"/>
            </w:rPr>
          </w:rPrChange>
        </w:rPr>
        <w:tab/>
        <w:t>Default terminal emulator</w:t>
      </w:r>
    </w:p>
    <w:p w14:paraId="1B6A245D" w14:textId="1E08464A" w:rsidR="00842879" w:rsidRPr="00D3290D" w:rsidRDefault="00842879" w:rsidP="00842879">
      <w:pPr>
        <w:rPr>
          <w:rFonts w:ascii="Arial" w:hAnsi="Arial" w:cs="Arial"/>
          <w:sz w:val="24"/>
          <w:szCs w:val="24"/>
          <w:rPrChange w:id="181" w:author="Adem" w:date="2022-09-01T13:58:00Z">
            <w:rPr>
              <w:rFonts w:ascii="Comic Sans MS" w:hAnsi="Comic Sans MS"/>
              <w:sz w:val="24"/>
              <w:szCs w:val="24"/>
            </w:rPr>
          </w:rPrChange>
        </w:rPr>
      </w:pPr>
      <w:r w:rsidRPr="00D3290D">
        <w:rPr>
          <w:rFonts w:ascii="Arial" w:hAnsi="Arial" w:cs="Arial"/>
          <w:sz w:val="24"/>
          <w:szCs w:val="24"/>
          <w:rPrChange w:id="182" w:author="Adem" w:date="2022-09-01T13:58:00Z">
            <w:rPr>
              <w:rFonts w:ascii="Comic Sans MS" w:hAnsi="Comic Sans MS"/>
              <w:sz w:val="24"/>
              <w:szCs w:val="24"/>
            </w:rPr>
          </w:rPrChange>
        </w:rPr>
        <w:t>SHELL</w:t>
      </w:r>
      <w:r w:rsidRPr="00D3290D">
        <w:rPr>
          <w:rFonts w:ascii="Arial" w:hAnsi="Arial" w:cs="Arial"/>
          <w:sz w:val="24"/>
          <w:szCs w:val="24"/>
          <w:rPrChange w:id="183" w:author="Adem" w:date="2022-09-01T13:58:00Z">
            <w:rPr>
              <w:rFonts w:ascii="Comic Sans MS" w:hAnsi="Comic Sans MS"/>
              <w:sz w:val="24"/>
              <w:szCs w:val="24"/>
            </w:rPr>
          </w:rPrChange>
        </w:rPr>
        <w:tab/>
      </w:r>
      <w:del w:id="184" w:author="D" w:date="2022-08-27T22:39:00Z">
        <w:r w:rsidRPr="00D3290D" w:rsidDel="002846A1">
          <w:rPr>
            <w:rFonts w:ascii="Arial" w:hAnsi="Arial" w:cs="Arial"/>
            <w:sz w:val="24"/>
            <w:szCs w:val="24"/>
            <w:rPrChange w:id="185" w:author="Adem" w:date="2022-09-01T13:58:00Z">
              <w:rPr>
                <w:rFonts w:ascii="Comic Sans MS" w:hAnsi="Comic Sans MS"/>
                <w:sz w:val="24"/>
                <w:szCs w:val="24"/>
              </w:rPr>
            </w:rPrChange>
          </w:rPr>
          <w:tab/>
        </w:r>
      </w:del>
      <w:r w:rsidRPr="00D3290D">
        <w:rPr>
          <w:rFonts w:ascii="Arial" w:hAnsi="Arial" w:cs="Arial"/>
          <w:sz w:val="24"/>
          <w:szCs w:val="24"/>
          <w:rPrChange w:id="186" w:author="Adem" w:date="2022-09-01T13:58:00Z">
            <w:rPr>
              <w:rFonts w:ascii="Comic Sans MS" w:hAnsi="Comic Sans MS"/>
              <w:sz w:val="24"/>
              <w:szCs w:val="24"/>
            </w:rPr>
          </w:rPrChange>
        </w:rPr>
        <w:t>Shell being used by the user</w:t>
      </w:r>
    </w:p>
    <w:p w14:paraId="5201B490" w14:textId="77777777" w:rsidR="00842879" w:rsidRPr="00D3290D" w:rsidRDefault="00842879" w:rsidP="00842879">
      <w:pPr>
        <w:rPr>
          <w:rFonts w:ascii="Arial" w:hAnsi="Arial" w:cs="Arial"/>
          <w:sz w:val="24"/>
          <w:szCs w:val="24"/>
          <w:rPrChange w:id="187" w:author="Adem" w:date="2022-09-01T13:58:00Z">
            <w:rPr>
              <w:rFonts w:ascii="Comic Sans MS" w:hAnsi="Comic Sans MS"/>
              <w:sz w:val="24"/>
              <w:szCs w:val="24"/>
            </w:rPr>
          </w:rPrChange>
        </w:rPr>
      </w:pPr>
      <w:r w:rsidRPr="00D3290D">
        <w:rPr>
          <w:rFonts w:ascii="Arial" w:hAnsi="Arial" w:cs="Arial"/>
          <w:sz w:val="24"/>
          <w:szCs w:val="24"/>
          <w:rPrChange w:id="188" w:author="Adem" w:date="2022-09-01T13:58:00Z">
            <w:rPr>
              <w:rFonts w:ascii="Comic Sans MS" w:hAnsi="Comic Sans MS"/>
              <w:sz w:val="24"/>
              <w:szCs w:val="24"/>
            </w:rPr>
          </w:rPrChange>
        </w:rPr>
        <w:t>LANG</w:t>
      </w:r>
      <w:r w:rsidRPr="00D3290D">
        <w:rPr>
          <w:rFonts w:ascii="Arial" w:hAnsi="Arial" w:cs="Arial"/>
          <w:sz w:val="24"/>
          <w:szCs w:val="24"/>
          <w:rPrChange w:id="189" w:author="Adem" w:date="2022-09-01T13:58:00Z">
            <w:rPr>
              <w:rFonts w:ascii="Comic Sans MS" w:hAnsi="Comic Sans MS"/>
              <w:sz w:val="24"/>
              <w:szCs w:val="24"/>
            </w:rPr>
          </w:rPrChange>
        </w:rPr>
        <w:tab/>
      </w:r>
      <w:r w:rsidRPr="00D3290D">
        <w:rPr>
          <w:rFonts w:ascii="Arial" w:hAnsi="Arial" w:cs="Arial"/>
          <w:sz w:val="24"/>
          <w:szCs w:val="24"/>
          <w:rPrChange w:id="190" w:author="Adem" w:date="2022-09-01T13:58:00Z">
            <w:rPr>
              <w:rFonts w:ascii="Comic Sans MS" w:hAnsi="Comic Sans MS"/>
              <w:sz w:val="24"/>
              <w:szCs w:val="24"/>
            </w:rPr>
          </w:rPrChange>
        </w:rPr>
        <w:tab/>
        <w:t>The current locales settings.</w:t>
      </w:r>
    </w:p>
    <w:p w14:paraId="2678DBAB" w14:textId="77777777" w:rsidR="00842879" w:rsidRPr="00D3290D" w:rsidRDefault="00842879" w:rsidP="00842879">
      <w:pPr>
        <w:rPr>
          <w:rFonts w:ascii="Arial" w:hAnsi="Arial" w:cs="Arial"/>
          <w:sz w:val="24"/>
          <w:szCs w:val="24"/>
          <w:rPrChange w:id="191" w:author="Adem" w:date="2022-09-01T13:58:00Z">
            <w:rPr>
              <w:rFonts w:ascii="Comic Sans MS" w:hAnsi="Comic Sans MS"/>
              <w:sz w:val="24"/>
              <w:szCs w:val="24"/>
            </w:rPr>
          </w:rPrChange>
        </w:rPr>
      </w:pPr>
    </w:p>
    <w:p w14:paraId="0590036B" w14:textId="77777777" w:rsidR="00842879" w:rsidRPr="00D3290D" w:rsidRDefault="00842879">
      <w:pPr>
        <w:jc w:val="both"/>
        <w:rPr>
          <w:rFonts w:ascii="Arial" w:hAnsi="Arial" w:cs="Arial"/>
          <w:sz w:val="24"/>
          <w:szCs w:val="24"/>
          <w:rPrChange w:id="192" w:author="Adem" w:date="2022-09-01T13:58:00Z">
            <w:rPr>
              <w:rFonts w:ascii="Comic Sans MS" w:hAnsi="Comic Sans MS"/>
              <w:sz w:val="24"/>
              <w:szCs w:val="24"/>
            </w:rPr>
          </w:rPrChange>
        </w:rPr>
        <w:pPrChange w:id="193" w:author="D" w:date="2022-08-28T22:29:00Z">
          <w:pPr/>
        </w:pPrChange>
      </w:pPr>
      <w:r w:rsidRPr="00D3290D">
        <w:rPr>
          <w:rFonts w:ascii="Arial" w:hAnsi="Arial" w:cs="Arial"/>
          <w:b/>
          <w:bCs/>
          <w:sz w:val="24"/>
          <w:szCs w:val="24"/>
          <w:rPrChange w:id="194" w:author="Adem" w:date="2022-09-01T13:58:00Z">
            <w:rPr>
              <w:rFonts w:ascii="Comic Sans MS" w:hAnsi="Comic Sans MS"/>
              <w:sz w:val="24"/>
              <w:szCs w:val="24"/>
            </w:rPr>
          </w:rPrChange>
        </w:rPr>
        <w:t>env</w:t>
      </w:r>
      <w:r w:rsidRPr="00D3290D">
        <w:rPr>
          <w:rFonts w:ascii="Arial" w:hAnsi="Arial" w:cs="Arial"/>
          <w:sz w:val="24"/>
          <w:szCs w:val="24"/>
          <w:rPrChange w:id="195" w:author="Adem" w:date="2022-09-01T13:58:00Z">
            <w:rPr>
              <w:rFonts w:ascii="Comic Sans MS" w:hAnsi="Comic Sans MS"/>
              <w:sz w:val="24"/>
              <w:szCs w:val="24"/>
            </w:rPr>
          </w:rPrChange>
        </w:rPr>
        <w:tab/>
      </w:r>
      <w:r w:rsidRPr="00D3290D">
        <w:rPr>
          <w:rFonts w:ascii="Arial" w:hAnsi="Arial" w:cs="Arial"/>
          <w:sz w:val="24"/>
          <w:szCs w:val="24"/>
          <w:rPrChange w:id="196" w:author="Adem" w:date="2022-09-01T13:58:00Z">
            <w:rPr>
              <w:rFonts w:ascii="Comic Sans MS" w:hAnsi="Comic Sans MS"/>
              <w:sz w:val="24"/>
              <w:szCs w:val="24"/>
            </w:rPr>
          </w:rPrChange>
        </w:rPr>
        <w:tab/>
        <w:t>The command allows you to run another program in a custom environment without modifying the current one. When used without an argument it will print a list of the current environment variables.</w:t>
      </w:r>
    </w:p>
    <w:p w14:paraId="00DFE09D" w14:textId="77777777" w:rsidR="00842879" w:rsidRPr="00D3290D" w:rsidRDefault="00842879" w:rsidP="00842879">
      <w:pPr>
        <w:rPr>
          <w:rFonts w:ascii="Arial" w:hAnsi="Arial" w:cs="Arial"/>
          <w:sz w:val="24"/>
          <w:szCs w:val="24"/>
          <w:rPrChange w:id="197" w:author="Adem" w:date="2022-09-01T13:58:00Z">
            <w:rPr>
              <w:rFonts w:ascii="Comic Sans MS" w:hAnsi="Comic Sans MS"/>
              <w:sz w:val="24"/>
              <w:szCs w:val="24"/>
            </w:rPr>
          </w:rPrChange>
        </w:rPr>
      </w:pPr>
      <w:r w:rsidRPr="00D3290D">
        <w:rPr>
          <w:rFonts w:ascii="Arial" w:hAnsi="Arial" w:cs="Arial"/>
          <w:b/>
          <w:bCs/>
          <w:sz w:val="24"/>
          <w:szCs w:val="24"/>
          <w:rPrChange w:id="198" w:author="Adem" w:date="2022-09-01T13:58:00Z">
            <w:rPr>
              <w:rFonts w:ascii="Comic Sans MS" w:hAnsi="Comic Sans MS"/>
              <w:sz w:val="24"/>
              <w:szCs w:val="24"/>
            </w:rPr>
          </w:rPrChange>
        </w:rPr>
        <w:t>printenv</w:t>
      </w:r>
      <w:r w:rsidRPr="00D3290D">
        <w:rPr>
          <w:rFonts w:ascii="Arial" w:hAnsi="Arial" w:cs="Arial"/>
          <w:sz w:val="24"/>
          <w:szCs w:val="24"/>
          <w:rPrChange w:id="199" w:author="Adem" w:date="2022-09-01T13:58:00Z">
            <w:rPr>
              <w:rFonts w:ascii="Comic Sans MS" w:hAnsi="Comic Sans MS"/>
              <w:sz w:val="24"/>
              <w:szCs w:val="24"/>
            </w:rPr>
          </w:rPrChange>
        </w:rPr>
        <w:tab/>
        <w:t>The command prints all or the specified environment variables.</w:t>
      </w:r>
    </w:p>
    <w:p w14:paraId="27B8981D" w14:textId="77777777" w:rsidR="00842879" w:rsidRPr="00D3290D" w:rsidRDefault="00842879" w:rsidP="00842879">
      <w:pPr>
        <w:rPr>
          <w:rFonts w:ascii="Arial" w:hAnsi="Arial" w:cs="Arial"/>
          <w:sz w:val="24"/>
          <w:szCs w:val="24"/>
          <w:rPrChange w:id="200" w:author="Adem" w:date="2022-09-01T13:58:00Z">
            <w:rPr>
              <w:rFonts w:ascii="Comic Sans MS" w:hAnsi="Comic Sans MS"/>
              <w:sz w:val="24"/>
              <w:szCs w:val="24"/>
            </w:rPr>
          </w:rPrChange>
        </w:rPr>
      </w:pPr>
      <w:proofErr w:type="gramStart"/>
      <w:r w:rsidRPr="00D3290D">
        <w:rPr>
          <w:rFonts w:ascii="Arial" w:hAnsi="Arial" w:cs="Arial"/>
          <w:b/>
          <w:bCs/>
          <w:sz w:val="24"/>
          <w:szCs w:val="24"/>
          <w:rPrChange w:id="201" w:author="Adem" w:date="2022-09-01T13:58:00Z">
            <w:rPr>
              <w:rFonts w:ascii="Comic Sans MS" w:hAnsi="Comic Sans MS"/>
              <w:sz w:val="24"/>
              <w:szCs w:val="24"/>
            </w:rPr>
          </w:rPrChange>
        </w:rPr>
        <w:t>set</w:t>
      </w:r>
      <w:proofErr w:type="gramEnd"/>
      <w:r w:rsidRPr="00D3290D">
        <w:rPr>
          <w:rFonts w:ascii="Arial" w:hAnsi="Arial" w:cs="Arial"/>
          <w:b/>
          <w:bCs/>
          <w:sz w:val="24"/>
          <w:szCs w:val="24"/>
          <w:rPrChange w:id="202" w:author="Adem" w:date="2022-09-01T13:58:00Z">
            <w:rPr>
              <w:rFonts w:ascii="Comic Sans MS" w:hAnsi="Comic Sans MS"/>
              <w:sz w:val="24"/>
              <w:szCs w:val="24"/>
            </w:rPr>
          </w:rPrChange>
        </w:rPr>
        <w:tab/>
      </w:r>
      <w:r w:rsidRPr="00D3290D">
        <w:rPr>
          <w:rFonts w:ascii="Arial" w:hAnsi="Arial" w:cs="Arial"/>
          <w:sz w:val="24"/>
          <w:szCs w:val="24"/>
          <w:rPrChange w:id="203" w:author="Adem" w:date="2022-09-01T13:58:00Z">
            <w:rPr>
              <w:rFonts w:ascii="Comic Sans MS" w:hAnsi="Comic Sans MS"/>
              <w:sz w:val="24"/>
              <w:szCs w:val="24"/>
            </w:rPr>
          </w:rPrChange>
        </w:rPr>
        <w:tab/>
        <w:t>The command sets or unsets shell variables. When used without an argument it will print a list of all variables including environment and shell variables, and shell functions.</w:t>
      </w:r>
    </w:p>
    <w:p w14:paraId="6FB06966" w14:textId="77777777" w:rsidR="00842879" w:rsidRPr="00D3290D" w:rsidRDefault="00842879" w:rsidP="00842879">
      <w:pPr>
        <w:rPr>
          <w:rFonts w:ascii="Arial" w:hAnsi="Arial" w:cs="Arial"/>
          <w:sz w:val="24"/>
          <w:szCs w:val="24"/>
          <w:rPrChange w:id="204" w:author="Adem" w:date="2022-09-01T13:58:00Z">
            <w:rPr>
              <w:rFonts w:ascii="Comic Sans MS" w:hAnsi="Comic Sans MS"/>
              <w:sz w:val="24"/>
              <w:szCs w:val="24"/>
            </w:rPr>
          </w:rPrChange>
        </w:rPr>
      </w:pPr>
      <w:r w:rsidRPr="00D3290D">
        <w:rPr>
          <w:rFonts w:ascii="Arial" w:hAnsi="Arial" w:cs="Arial"/>
          <w:b/>
          <w:bCs/>
          <w:sz w:val="24"/>
          <w:szCs w:val="24"/>
          <w:rPrChange w:id="205" w:author="Adem" w:date="2022-09-01T13:58:00Z">
            <w:rPr>
              <w:rFonts w:ascii="Comic Sans MS" w:hAnsi="Comic Sans MS"/>
              <w:sz w:val="24"/>
              <w:szCs w:val="24"/>
            </w:rPr>
          </w:rPrChange>
        </w:rPr>
        <w:t>unset</w:t>
      </w:r>
      <w:r w:rsidRPr="00D3290D">
        <w:rPr>
          <w:rFonts w:ascii="Arial" w:hAnsi="Arial" w:cs="Arial"/>
          <w:b/>
          <w:bCs/>
          <w:sz w:val="24"/>
          <w:szCs w:val="24"/>
          <w:rPrChange w:id="206" w:author="Adem" w:date="2022-09-01T13:58:00Z">
            <w:rPr>
              <w:rFonts w:ascii="Comic Sans MS" w:hAnsi="Comic Sans MS"/>
              <w:sz w:val="24"/>
              <w:szCs w:val="24"/>
            </w:rPr>
          </w:rPrChange>
        </w:rPr>
        <w:tab/>
      </w:r>
      <w:r w:rsidRPr="00D3290D">
        <w:rPr>
          <w:rFonts w:ascii="Arial" w:hAnsi="Arial" w:cs="Arial"/>
          <w:sz w:val="24"/>
          <w:szCs w:val="24"/>
          <w:rPrChange w:id="207" w:author="Adem" w:date="2022-09-01T13:58:00Z">
            <w:rPr>
              <w:rFonts w:ascii="Comic Sans MS" w:hAnsi="Comic Sans MS"/>
              <w:sz w:val="24"/>
              <w:szCs w:val="24"/>
            </w:rPr>
          </w:rPrChange>
        </w:rPr>
        <w:tab/>
        <w:t>The command deletes shell and environment variables.</w:t>
      </w:r>
    </w:p>
    <w:p w14:paraId="5DC863BA" w14:textId="77777777" w:rsidR="00842879" w:rsidRPr="00D3290D" w:rsidRDefault="00842879" w:rsidP="00842879">
      <w:pPr>
        <w:rPr>
          <w:rFonts w:ascii="Arial" w:hAnsi="Arial" w:cs="Arial"/>
          <w:sz w:val="24"/>
          <w:szCs w:val="24"/>
          <w:rPrChange w:id="208" w:author="Adem" w:date="2022-09-01T13:58:00Z">
            <w:rPr>
              <w:rFonts w:ascii="Comic Sans MS" w:hAnsi="Comic Sans MS"/>
              <w:sz w:val="24"/>
              <w:szCs w:val="24"/>
            </w:rPr>
          </w:rPrChange>
        </w:rPr>
      </w:pPr>
      <w:r w:rsidRPr="00D3290D">
        <w:rPr>
          <w:rFonts w:ascii="Arial" w:hAnsi="Arial" w:cs="Arial"/>
          <w:b/>
          <w:bCs/>
          <w:sz w:val="24"/>
          <w:szCs w:val="24"/>
          <w:rPrChange w:id="209" w:author="Adem" w:date="2022-09-01T13:58:00Z">
            <w:rPr>
              <w:rFonts w:ascii="Comic Sans MS" w:hAnsi="Comic Sans MS"/>
              <w:sz w:val="24"/>
              <w:szCs w:val="24"/>
            </w:rPr>
          </w:rPrChange>
        </w:rPr>
        <w:t>export</w:t>
      </w:r>
      <w:r w:rsidRPr="00D3290D">
        <w:rPr>
          <w:rFonts w:ascii="Arial" w:hAnsi="Arial" w:cs="Arial"/>
          <w:sz w:val="24"/>
          <w:szCs w:val="24"/>
          <w:rPrChange w:id="210" w:author="Adem" w:date="2022-09-01T13:58:00Z">
            <w:rPr>
              <w:rFonts w:ascii="Comic Sans MS" w:hAnsi="Comic Sans MS"/>
              <w:sz w:val="24"/>
              <w:szCs w:val="24"/>
            </w:rPr>
          </w:rPrChange>
        </w:rPr>
        <w:tab/>
        <w:t>The command sets environment variables.</w:t>
      </w:r>
    </w:p>
    <w:p w14:paraId="6BA6CDEE" w14:textId="77777777" w:rsidR="00842879" w:rsidRPr="00D3290D" w:rsidRDefault="00842879" w:rsidP="00842879">
      <w:pPr>
        <w:rPr>
          <w:rFonts w:ascii="Arial" w:hAnsi="Arial" w:cs="Arial"/>
          <w:sz w:val="24"/>
          <w:szCs w:val="24"/>
          <w:rPrChange w:id="211" w:author="Adem" w:date="2022-09-01T13:58:00Z">
            <w:rPr>
              <w:rFonts w:ascii="Comic Sans MS" w:hAnsi="Comic Sans MS"/>
              <w:sz w:val="24"/>
              <w:szCs w:val="24"/>
            </w:rPr>
          </w:rPrChange>
        </w:rPr>
      </w:pPr>
    </w:p>
    <w:p w14:paraId="79370ADC" w14:textId="77777777" w:rsidR="00842879" w:rsidRPr="00D3290D" w:rsidRDefault="00842879" w:rsidP="00842879">
      <w:pPr>
        <w:rPr>
          <w:rFonts w:ascii="Arial" w:hAnsi="Arial" w:cs="Arial"/>
          <w:b/>
          <w:bCs/>
          <w:sz w:val="24"/>
          <w:szCs w:val="24"/>
          <w:rPrChange w:id="212" w:author="Adem" w:date="2022-09-01T13:58:00Z">
            <w:rPr>
              <w:rFonts w:ascii="Comic Sans MS" w:hAnsi="Comic Sans MS"/>
              <w:sz w:val="24"/>
              <w:szCs w:val="24"/>
            </w:rPr>
          </w:rPrChange>
        </w:rPr>
      </w:pPr>
      <w:r w:rsidRPr="00D3290D">
        <w:rPr>
          <w:rFonts w:ascii="Arial" w:hAnsi="Arial" w:cs="Arial"/>
          <w:b/>
          <w:bCs/>
          <w:sz w:val="24"/>
          <w:szCs w:val="24"/>
          <w:rPrChange w:id="213" w:author="Adem" w:date="2022-09-01T13:58:00Z">
            <w:rPr>
              <w:rFonts w:ascii="Comic Sans MS" w:hAnsi="Comic Sans MS"/>
              <w:sz w:val="24"/>
              <w:szCs w:val="24"/>
            </w:rPr>
          </w:rPrChange>
        </w:rPr>
        <w:t>Command</w:t>
      </w:r>
      <w:r w:rsidRPr="00D3290D">
        <w:rPr>
          <w:rFonts w:ascii="Arial" w:hAnsi="Arial" w:cs="Arial"/>
          <w:b/>
          <w:bCs/>
          <w:sz w:val="24"/>
          <w:szCs w:val="24"/>
          <w:rPrChange w:id="214" w:author="Adem" w:date="2022-09-01T13:58:00Z">
            <w:rPr>
              <w:rFonts w:ascii="Comic Sans MS" w:hAnsi="Comic Sans MS"/>
              <w:sz w:val="24"/>
              <w:szCs w:val="24"/>
            </w:rPr>
          </w:rPrChange>
        </w:rPr>
        <w:tab/>
        <w:t>Description</w:t>
      </w:r>
    </w:p>
    <w:p w14:paraId="4FA88D3C" w14:textId="77777777" w:rsidR="00842879" w:rsidRPr="00D3290D" w:rsidRDefault="00842879" w:rsidP="00842879">
      <w:pPr>
        <w:rPr>
          <w:rFonts w:ascii="Arial" w:hAnsi="Arial" w:cs="Arial"/>
          <w:sz w:val="24"/>
          <w:szCs w:val="24"/>
          <w:rPrChange w:id="215" w:author="Adem" w:date="2022-09-01T13:58:00Z">
            <w:rPr>
              <w:rFonts w:ascii="Comic Sans MS" w:hAnsi="Comic Sans MS"/>
              <w:sz w:val="24"/>
              <w:szCs w:val="24"/>
            </w:rPr>
          </w:rPrChange>
        </w:rPr>
      </w:pPr>
      <w:r w:rsidRPr="00D3290D">
        <w:rPr>
          <w:rFonts w:ascii="Arial" w:hAnsi="Arial" w:cs="Arial"/>
          <w:b/>
          <w:bCs/>
          <w:sz w:val="24"/>
          <w:szCs w:val="24"/>
          <w:rPrChange w:id="216" w:author="Adem" w:date="2022-09-01T13:58:00Z">
            <w:rPr>
              <w:rFonts w:ascii="Comic Sans MS" w:hAnsi="Comic Sans MS"/>
              <w:sz w:val="24"/>
              <w:szCs w:val="24"/>
            </w:rPr>
          </w:rPrChange>
        </w:rPr>
        <w:t>echo $VARIABLE</w:t>
      </w:r>
      <w:r w:rsidRPr="00D3290D">
        <w:rPr>
          <w:rFonts w:ascii="Arial" w:hAnsi="Arial" w:cs="Arial"/>
          <w:b/>
          <w:bCs/>
          <w:sz w:val="24"/>
          <w:szCs w:val="24"/>
          <w:rPrChange w:id="217" w:author="Adem" w:date="2022-09-01T13:58:00Z">
            <w:rPr>
              <w:rFonts w:ascii="Comic Sans MS" w:hAnsi="Comic Sans MS"/>
              <w:sz w:val="24"/>
              <w:szCs w:val="24"/>
            </w:rPr>
          </w:rPrChange>
        </w:rPr>
        <w:tab/>
      </w:r>
      <w:r w:rsidRPr="00D3290D">
        <w:rPr>
          <w:rFonts w:ascii="Arial" w:hAnsi="Arial" w:cs="Arial"/>
          <w:sz w:val="24"/>
          <w:szCs w:val="24"/>
          <w:rPrChange w:id="218" w:author="Adem" w:date="2022-09-01T13:58:00Z">
            <w:rPr>
              <w:rFonts w:ascii="Comic Sans MS" w:hAnsi="Comic Sans MS"/>
              <w:sz w:val="24"/>
              <w:szCs w:val="24"/>
            </w:rPr>
          </w:rPrChange>
        </w:rPr>
        <w:tab/>
      </w:r>
      <w:r w:rsidRPr="00D3290D">
        <w:rPr>
          <w:rFonts w:ascii="Arial" w:hAnsi="Arial" w:cs="Arial"/>
          <w:sz w:val="24"/>
          <w:szCs w:val="24"/>
          <w:rPrChange w:id="219" w:author="Adem" w:date="2022-09-01T13:58:00Z">
            <w:rPr>
              <w:rFonts w:ascii="Comic Sans MS" w:hAnsi="Comic Sans MS"/>
              <w:sz w:val="24"/>
              <w:szCs w:val="24"/>
            </w:rPr>
          </w:rPrChange>
        </w:rPr>
        <w:tab/>
        <w:t>To display value of a variable</w:t>
      </w:r>
    </w:p>
    <w:p w14:paraId="103F259E" w14:textId="77777777" w:rsidR="00842879" w:rsidRPr="00D3290D" w:rsidRDefault="00842879" w:rsidP="00842879">
      <w:pPr>
        <w:rPr>
          <w:rFonts w:ascii="Arial" w:hAnsi="Arial" w:cs="Arial"/>
          <w:sz w:val="24"/>
          <w:szCs w:val="24"/>
          <w:rPrChange w:id="220" w:author="Adem" w:date="2022-09-01T13:58:00Z">
            <w:rPr>
              <w:rFonts w:ascii="Comic Sans MS" w:hAnsi="Comic Sans MS"/>
              <w:sz w:val="24"/>
              <w:szCs w:val="24"/>
            </w:rPr>
          </w:rPrChange>
        </w:rPr>
      </w:pPr>
      <w:r w:rsidRPr="00D3290D">
        <w:rPr>
          <w:rFonts w:ascii="Arial" w:hAnsi="Arial" w:cs="Arial"/>
          <w:b/>
          <w:bCs/>
          <w:sz w:val="24"/>
          <w:szCs w:val="24"/>
          <w:rPrChange w:id="221" w:author="Adem" w:date="2022-09-01T13:58:00Z">
            <w:rPr>
              <w:rFonts w:ascii="Comic Sans MS" w:hAnsi="Comic Sans MS"/>
              <w:sz w:val="24"/>
              <w:szCs w:val="24"/>
            </w:rPr>
          </w:rPrChange>
        </w:rPr>
        <w:t>env</w:t>
      </w:r>
      <w:r w:rsidRPr="00D3290D">
        <w:rPr>
          <w:rFonts w:ascii="Arial" w:hAnsi="Arial" w:cs="Arial"/>
          <w:b/>
          <w:bCs/>
          <w:sz w:val="24"/>
          <w:szCs w:val="24"/>
          <w:rPrChange w:id="222" w:author="Adem" w:date="2022-09-01T13:58:00Z">
            <w:rPr>
              <w:rFonts w:ascii="Comic Sans MS" w:hAnsi="Comic Sans MS"/>
              <w:sz w:val="24"/>
              <w:szCs w:val="24"/>
            </w:rPr>
          </w:rPrChange>
        </w:rPr>
        <w:tab/>
      </w:r>
      <w:r w:rsidRPr="00D3290D">
        <w:rPr>
          <w:rFonts w:ascii="Arial" w:hAnsi="Arial" w:cs="Arial"/>
          <w:sz w:val="24"/>
          <w:szCs w:val="24"/>
          <w:rPrChange w:id="223" w:author="Adem" w:date="2022-09-01T13:58:00Z">
            <w:rPr>
              <w:rFonts w:ascii="Comic Sans MS" w:hAnsi="Comic Sans MS"/>
              <w:sz w:val="24"/>
              <w:szCs w:val="24"/>
            </w:rPr>
          </w:rPrChange>
        </w:rPr>
        <w:tab/>
      </w:r>
      <w:r w:rsidRPr="00D3290D">
        <w:rPr>
          <w:rFonts w:ascii="Arial" w:hAnsi="Arial" w:cs="Arial"/>
          <w:sz w:val="24"/>
          <w:szCs w:val="24"/>
          <w:rPrChange w:id="224" w:author="Adem" w:date="2022-09-01T13:58:00Z">
            <w:rPr>
              <w:rFonts w:ascii="Comic Sans MS" w:hAnsi="Comic Sans MS"/>
              <w:sz w:val="24"/>
              <w:szCs w:val="24"/>
            </w:rPr>
          </w:rPrChange>
        </w:rPr>
        <w:tab/>
      </w:r>
      <w:r w:rsidRPr="00D3290D">
        <w:rPr>
          <w:rFonts w:ascii="Arial" w:hAnsi="Arial" w:cs="Arial"/>
          <w:sz w:val="24"/>
          <w:szCs w:val="24"/>
          <w:rPrChange w:id="225" w:author="Adem" w:date="2022-09-01T13:58:00Z">
            <w:rPr>
              <w:rFonts w:ascii="Comic Sans MS" w:hAnsi="Comic Sans MS"/>
              <w:sz w:val="24"/>
              <w:szCs w:val="24"/>
            </w:rPr>
          </w:rPrChange>
        </w:rPr>
        <w:tab/>
      </w:r>
      <w:r w:rsidRPr="00D3290D">
        <w:rPr>
          <w:rFonts w:ascii="Arial" w:hAnsi="Arial" w:cs="Arial"/>
          <w:sz w:val="24"/>
          <w:szCs w:val="24"/>
          <w:rPrChange w:id="226" w:author="Adem" w:date="2022-09-01T13:58:00Z">
            <w:rPr>
              <w:rFonts w:ascii="Comic Sans MS" w:hAnsi="Comic Sans MS"/>
              <w:sz w:val="24"/>
              <w:szCs w:val="24"/>
            </w:rPr>
          </w:rPrChange>
        </w:rPr>
        <w:tab/>
        <w:t>Displays all environment variables</w:t>
      </w:r>
    </w:p>
    <w:p w14:paraId="6192EAAC" w14:textId="77777777" w:rsidR="00842879" w:rsidRPr="00D3290D" w:rsidRDefault="00842879" w:rsidP="00842879">
      <w:pPr>
        <w:rPr>
          <w:rFonts w:ascii="Arial" w:hAnsi="Arial" w:cs="Arial"/>
          <w:sz w:val="24"/>
          <w:szCs w:val="24"/>
          <w:rPrChange w:id="227" w:author="Adem" w:date="2022-09-01T13:58:00Z">
            <w:rPr>
              <w:rFonts w:ascii="Comic Sans MS" w:hAnsi="Comic Sans MS"/>
              <w:sz w:val="24"/>
              <w:szCs w:val="24"/>
            </w:rPr>
          </w:rPrChange>
        </w:rPr>
      </w:pPr>
      <w:r w:rsidRPr="00D3290D">
        <w:rPr>
          <w:rFonts w:ascii="Arial" w:hAnsi="Arial" w:cs="Arial"/>
          <w:b/>
          <w:bCs/>
          <w:sz w:val="24"/>
          <w:szCs w:val="24"/>
          <w:rPrChange w:id="228" w:author="Adem" w:date="2022-09-01T13:58:00Z">
            <w:rPr>
              <w:rFonts w:ascii="Comic Sans MS" w:hAnsi="Comic Sans MS"/>
              <w:sz w:val="24"/>
              <w:szCs w:val="24"/>
            </w:rPr>
          </w:rPrChange>
        </w:rPr>
        <w:t>VARIABLE_NAME= variable_value</w:t>
      </w:r>
      <w:r w:rsidRPr="00D3290D">
        <w:rPr>
          <w:rFonts w:ascii="Arial" w:hAnsi="Arial" w:cs="Arial"/>
          <w:sz w:val="24"/>
          <w:szCs w:val="24"/>
          <w:rPrChange w:id="229" w:author="Adem" w:date="2022-09-01T13:58:00Z">
            <w:rPr>
              <w:rFonts w:ascii="Comic Sans MS" w:hAnsi="Comic Sans MS"/>
              <w:sz w:val="24"/>
              <w:szCs w:val="24"/>
            </w:rPr>
          </w:rPrChange>
        </w:rPr>
        <w:tab/>
        <w:t>Create a new variable</w:t>
      </w:r>
    </w:p>
    <w:p w14:paraId="5C41C53D" w14:textId="77777777" w:rsidR="00842879" w:rsidRPr="00D3290D" w:rsidRDefault="00842879" w:rsidP="00842879">
      <w:pPr>
        <w:rPr>
          <w:rFonts w:ascii="Arial" w:hAnsi="Arial" w:cs="Arial"/>
          <w:sz w:val="24"/>
          <w:szCs w:val="24"/>
          <w:rPrChange w:id="230" w:author="Adem" w:date="2022-09-01T13:58:00Z">
            <w:rPr>
              <w:rFonts w:ascii="Comic Sans MS" w:hAnsi="Comic Sans MS"/>
              <w:sz w:val="24"/>
              <w:szCs w:val="24"/>
            </w:rPr>
          </w:rPrChange>
        </w:rPr>
      </w:pPr>
      <w:r w:rsidRPr="00D3290D">
        <w:rPr>
          <w:rFonts w:ascii="Arial" w:hAnsi="Arial" w:cs="Arial"/>
          <w:b/>
          <w:bCs/>
          <w:sz w:val="24"/>
          <w:szCs w:val="24"/>
          <w:rPrChange w:id="231" w:author="Adem" w:date="2022-09-01T13:58:00Z">
            <w:rPr>
              <w:rFonts w:ascii="Comic Sans MS" w:hAnsi="Comic Sans MS"/>
              <w:sz w:val="24"/>
              <w:szCs w:val="24"/>
            </w:rPr>
          </w:rPrChange>
        </w:rPr>
        <w:t>echo $VARIABLE</w:t>
      </w:r>
      <w:r w:rsidRPr="00D3290D">
        <w:rPr>
          <w:rFonts w:ascii="Arial" w:hAnsi="Arial" w:cs="Arial"/>
          <w:b/>
          <w:bCs/>
          <w:sz w:val="24"/>
          <w:szCs w:val="24"/>
          <w:rPrChange w:id="232" w:author="Adem" w:date="2022-09-01T13:58:00Z">
            <w:rPr>
              <w:rFonts w:ascii="Comic Sans MS" w:hAnsi="Comic Sans MS"/>
              <w:sz w:val="24"/>
              <w:szCs w:val="24"/>
            </w:rPr>
          </w:rPrChange>
        </w:rPr>
        <w:tab/>
      </w:r>
      <w:r w:rsidRPr="00D3290D">
        <w:rPr>
          <w:rFonts w:ascii="Arial" w:hAnsi="Arial" w:cs="Arial"/>
          <w:sz w:val="24"/>
          <w:szCs w:val="24"/>
          <w:rPrChange w:id="233" w:author="Adem" w:date="2022-09-01T13:58:00Z">
            <w:rPr>
              <w:rFonts w:ascii="Comic Sans MS" w:hAnsi="Comic Sans MS"/>
              <w:sz w:val="24"/>
              <w:szCs w:val="24"/>
            </w:rPr>
          </w:rPrChange>
        </w:rPr>
        <w:tab/>
      </w:r>
      <w:r w:rsidRPr="00D3290D">
        <w:rPr>
          <w:rFonts w:ascii="Arial" w:hAnsi="Arial" w:cs="Arial"/>
          <w:sz w:val="24"/>
          <w:szCs w:val="24"/>
          <w:rPrChange w:id="234" w:author="Adem" w:date="2022-09-01T13:58:00Z">
            <w:rPr>
              <w:rFonts w:ascii="Comic Sans MS" w:hAnsi="Comic Sans MS"/>
              <w:sz w:val="24"/>
              <w:szCs w:val="24"/>
            </w:rPr>
          </w:rPrChange>
        </w:rPr>
        <w:tab/>
        <w:t>To display value of a variable</w:t>
      </w:r>
    </w:p>
    <w:p w14:paraId="62389F8E" w14:textId="77777777" w:rsidR="00842879" w:rsidRPr="00D3290D" w:rsidRDefault="00842879" w:rsidP="00842879">
      <w:pPr>
        <w:rPr>
          <w:rFonts w:ascii="Arial" w:hAnsi="Arial" w:cs="Arial"/>
          <w:sz w:val="24"/>
          <w:szCs w:val="24"/>
          <w:rPrChange w:id="235" w:author="Adem" w:date="2022-09-01T13:58:00Z">
            <w:rPr>
              <w:rFonts w:ascii="Comic Sans MS" w:hAnsi="Comic Sans MS"/>
              <w:sz w:val="24"/>
              <w:szCs w:val="24"/>
            </w:rPr>
          </w:rPrChange>
        </w:rPr>
      </w:pPr>
      <w:r w:rsidRPr="00D3290D">
        <w:rPr>
          <w:rFonts w:ascii="Arial" w:hAnsi="Arial" w:cs="Arial"/>
          <w:b/>
          <w:bCs/>
          <w:sz w:val="24"/>
          <w:szCs w:val="24"/>
          <w:rPrChange w:id="236" w:author="Adem" w:date="2022-09-01T13:58:00Z">
            <w:rPr>
              <w:rFonts w:ascii="Comic Sans MS" w:hAnsi="Comic Sans MS"/>
              <w:sz w:val="24"/>
              <w:szCs w:val="24"/>
            </w:rPr>
          </w:rPrChange>
        </w:rPr>
        <w:t>unset</w:t>
      </w:r>
      <w:r w:rsidRPr="00D3290D">
        <w:rPr>
          <w:rFonts w:ascii="Arial" w:hAnsi="Arial" w:cs="Arial"/>
          <w:b/>
          <w:bCs/>
          <w:sz w:val="24"/>
          <w:szCs w:val="24"/>
          <w:rPrChange w:id="237" w:author="Adem" w:date="2022-09-01T13:58:00Z">
            <w:rPr>
              <w:rFonts w:ascii="Comic Sans MS" w:hAnsi="Comic Sans MS"/>
              <w:sz w:val="24"/>
              <w:szCs w:val="24"/>
            </w:rPr>
          </w:rPrChange>
        </w:rPr>
        <w:tab/>
      </w:r>
      <w:r w:rsidRPr="00D3290D">
        <w:rPr>
          <w:rFonts w:ascii="Arial" w:hAnsi="Arial" w:cs="Arial"/>
          <w:sz w:val="24"/>
          <w:szCs w:val="24"/>
          <w:rPrChange w:id="238" w:author="Adem" w:date="2022-09-01T13:58:00Z">
            <w:rPr>
              <w:rFonts w:ascii="Comic Sans MS" w:hAnsi="Comic Sans MS"/>
              <w:sz w:val="24"/>
              <w:szCs w:val="24"/>
            </w:rPr>
          </w:rPrChange>
        </w:rPr>
        <w:tab/>
      </w:r>
      <w:r w:rsidRPr="00D3290D">
        <w:rPr>
          <w:rFonts w:ascii="Arial" w:hAnsi="Arial" w:cs="Arial"/>
          <w:sz w:val="24"/>
          <w:szCs w:val="24"/>
          <w:rPrChange w:id="239" w:author="Adem" w:date="2022-09-01T13:58:00Z">
            <w:rPr>
              <w:rFonts w:ascii="Comic Sans MS" w:hAnsi="Comic Sans MS"/>
              <w:sz w:val="24"/>
              <w:szCs w:val="24"/>
            </w:rPr>
          </w:rPrChange>
        </w:rPr>
        <w:tab/>
      </w:r>
      <w:r w:rsidRPr="00D3290D">
        <w:rPr>
          <w:rFonts w:ascii="Arial" w:hAnsi="Arial" w:cs="Arial"/>
          <w:sz w:val="24"/>
          <w:szCs w:val="24"/>
          <w:rPrChange w:id="240" w:author="Adem" w:date="2022-09-01T13:58:00Z">
            <w:rPr>
              <w:rFonts w:ascii="Comic Sans MS" w:hAnsi="Comic Sans MS"/>
              <w:sz w:val="24"/>
              <w:szCs w:val="24"/>
            </w:rPr>
          </w:rPrChange>
        </w:rPr>
        <w:tab/>
      </w:r>
      <w:r w:rsidRPr="00D3290D">
        <w:rPr>
          <w:rFonts w:ascii="Arial" w:hAnsi="Arial" w:cs="Arial"/>
          <w:sz w:val="24"/>
          <w:szCs w:val="24"/>
          <w:rPrChange w:id="241" w:author="Adem" w:date="2022-09-01T13:58:00Z">
            <w:rPr>
              <w:rFonts w:ascii="Comic Sans MS" w:hAnsi="Comic Sans MS"/>
              <w:sz w:val="24"/>
              <w:szCs w:val="24"/>
            </w:rPr>
          </w:rPrChange>
        </w:rPr>
        <w:tab/>
        <w:t>Remove a variable</w:t>
      </w:r>
    </w:p>
    <w:p w14:paraId="314E0818" w14:textId="77777777" w:rsidR="00842879" w:rsidRPr="00D3290D" w:rsidRDefault="00842879" w:rsidP="00842879">
      <w:pPr>
        <w:rPr>
          <w:rFonts w:ascii="Arial" w:hAnsi="Arial" w:cs="Arial"/>
          <w:sz w:val="24"/>
          <w:szCs w:val="24"/>
          <w:rPrChange w:id="242" w:author="Adem" w:date="2022-09-01T13:58:00Z">
            <w:rPr>
              <w:rFonts w:ascii="Comic Sans MS" w:hAnsi="Comic Sans MS"/>
              <w:sz w:val="24"/>
              <w:szCs w:val="24"/>
            </w:rPr>
          </w:rPrChange>
        </w:rPr>
      </w:pPr>
      <w:r w:rsidRPr="00D3290D">
        <w:rPr>
          <w:rFonts w:ascii="Arial" w:hAnsi="Arial" w:cs="Arial"/>
          <w:b/>
          <w:bCs/>
          <w:sz w:val="24"/>
          <w:szCs w:val="24"/>
          <w:rPrChange w:id="243" w:author="Adem" w:date="2022-09-01T13:58:00Z">
            <w:rPr>
              <w:rFonts w:ascii="Comic Sans MS" w:hAnsi="Comic Sans MS"/>
              <w:sz w:val="24"/>
              <w:szCs w:val="24"/>
            </w:rPr>
          </w:rPrChange>
        </w:rPr>
        <w:t>export Variable=value</w:t>
      </w:r>
      <w:r w:rsidRPr="00D3290D">
        <w:rPr>
          <w:rFonts w:ascii="Arial" w:hAnsi="Arial" w:cs="Arial"/>
          <w:sz w:val="24"/>
          <w:szCs w:val="24"/>
          <w:rPrChange w:id="244" w:author="Adem" w:date="2022-09-01T13:58:00Z">
            <w:rPr>
              <w:rFonts w:ascii="Comic Sans MS" w:hAnsi="Comic Sans MS"/>
              <w:sz w:val="24"/>
              <w:szCs w:val="24"/>
            </w:rPr>
          </w:rPrChange>
        </w:rPr>
        <w:tab/>
      </w:r>
      <w:r w:rsidRPr="00D3290D">
        <w:rPr>
          <w:rFonts w:ascii="Arial" w:hAnsi="Arial" w:cs="Arial"/>
          <w:sz w:val="24"/>
          <w:szCs w:val="24"/>
          <w:rPrChange w:id="245" w:author="Adem" w:date="2022-09-01T13:58:00Z">
            <w:rPr>
              <w:rFonts w:ascii="Comic Sans MS" w:hAnsi="Comic Sans MS"/>
              <w:sz w:val="24"/>
              <w:szCs w:val="24"/>
            </w:rPr>
          </w:rPrChange>
        </w:rPr>
        <w:tab/>
        <w:t>To set value of an environment variable</w:t>
      </w:r>
    </w:p>
    <w:p w14:paraId="19993DB7" w14:textId="77777777" w:rsidR="00842879" w:rsidRPr="00D3290D" w:rsidRDefault="00842879" w:rsidP="00842879">
      <w:pPr>
        <w:rPr>
          <w:rFonts w:ascii="Arial" w:hAnsi="Arial" w:cs="Arial"/>
          <w:b/>
          <w:bCs/>
          <w:sz w:val="24"/>
          <w:szCs w:val="24"/>
          <w:rPrChange w:id="246" w:author="Adem" w:date="2022-09-01T13:58:00Z">
            <w:rPr>
              <w:rFonts w:ascii="Comic Sans MS" w:hAnsi="Comic Sans MS"/>
              <w:sz w:val="24"/>
              <w:szCs w:val="24"/>
            </w:rPr>
          </w:rPrChange>
        </w:rPr>
      </w:pPr>
      <w:r w:rsidRPr="00D3290D">
        <w:rPr>
          <w:rFonts w:ascii="Arial" w:hAnsi="Arial" w:cs="Arial"/>
          <w:b/>
          <w:bCs/>
          <w:sz w:val="24"/>
          <w:szCs w:val="24"/>
          <w:rPrChange w:id="247" w:author="Adem" w:date="2022-09-01T13:58:00Z">
            <w:rPr>
              <w:rFonts w:ascii="Comic Sans MS" w:hAnsi="Comic Sans MS"/>
              <w:sz w:val="24"/>
              <w:szCs w:val="24"/>
            </w:rPr>
          </w:rPrChange>
        </w:rPr>
        <w:t>echo $</w:t>
      </w:r>
      <w:proofErr w:type="gramStart"/>
      <w:r w:rsidRPr="00D3290D">
        <w:rPr>
          <w:rFonts w:ascii="Arial" w:hAnsi="Arial" w:cs="Arial"/>
          <w:b/>
          <w:bCs/>
          <w:sz w:val="24"/>
          <w:szCs w:val="24"/>
          <w:rPrChange w:id="248" w:author="Adem" w:date="2022-09-01T13:58:00Z">
            <w:rPr>
              <w:rFonts w:ascii="Comic Sans MS" w:hAnsi="Comic Sans MS"/>
              <w:sz w:val="24"/>
              <w:szCs w:val="24"/>
            </w:rPr>
          </w:rPrChange>
        </w:rPr>
        <w:t>PATH :</w:t>
      </w:r>
      <w:proofErr w:type="gramEnd"/>
      <w:r w:rsidRPr="00D3290D">
        <w:rPr>
          <w:rFonts w:ascii="Arial" w:hAnsi="Arial" w:cs="Arial"/>
          <w:b/>
          <w:bCs/>
          <w:sz w:val="24"/>
          <w:szCs w:val="24"/>
          <w:rPrChange w:id="249" w:author="Adem" w:date="2022-09-01T13:58:00Z">
            <w:rPr>
              <w:rFonts w:ascii="Comic Sans MS" w:hAnsi="Comic Sans MS"/>
              <w:sz w:val="24"/>
              <w:szCs w:val="24"/>
            </w:rPr>
          </w:rPrChange>
        </w:rPr>
        <w:t xml:space="preserve"> </w:t>
      </w:r>
    </w:p>
    <w:p w14:paraId="26E1436A" w14:textId="77777777" w:rsidR="00842879" w:rsidRPr="00D3290D" w:rsidRDefault="00842879" w:rsidP="00842879">
      <w:pPr>
        <w:rPr>
          <w:rFonts w:ascii="Arial" w:hAnsi="Arial" w:cs="Arial"/>
          <w:sz w:val="24"/>
          <w:szCs w:val="24"/>
          <w:rPrChange w:id="250" w:author="Adem" w:date="2022-09-01T13:58:00Z">
            <w:rPr>
              <w:rFonts w:ascii="Comic Sans MS" w:hAnsi="Comic Sans MS"/>
              <w:sz w:val="24"/>
              <w:szCs w:val="24"/>
            </w:rPr>
          </w:rPrChange>
        </w:rPr>
      </w:pPr>
      <w:r w:rsidRPr="00D3290D">
        <w:rPr>
          <w:rFonts w:ascii="Arial" w:hAnsi="Arial" w:cs="Arial"/>
          <w:sz w:val="24"/>
          <w:szCs w:val="24"/>
          <w:rPrChange w:id="251" w:author="Adem" w:date="2022-09-01T13:58:00Z">
            <w:rPr>
              <w:rFonts w:ascii="Comic Sans MS" w:hAnsi="Comic Sans MS"/>
              <w:sz w:val="24"/>
              <w:szCs w:val="24"/>
            </w:rPr>
          </w:rPrChange>
        </w:rPr>
        <w:t xml:space="preserve">/usr/local/sbin:/usr/local/bin:/usr/sbin:/usr/bin:/sbin:/bin:/usr/games:/usr/local/games </w:t>
      </w:r>
    </w:p>
    <w:p w14:paraId="2AE3FA3F" w14:textId="77777777" w:rsidR="00842879" w:rsidRPr="00D3290D" w:rsidRDefault="00842879" w:rsidP="00842879">
      <w:pPr>
        <w:rPr>
          <w:rFonts w:ascii="Arial" w:hAnsi="Arial" w:cs="Arial"/>
          <w:sz w:val="24"/>
          <w:szCs w:val="24"/>
          <w:rPrChange w:id="252" w:author="Adem" w:date="2022-09-01T13:58:00Z">
            <w:rPr>
              <w:rFonts w:ascii="Comic Sans MS" w:hAnsi="Comic Sans MS"/>
              <w:sz w:val="24"/>
              <w:szCs w:val="24"/>
            </w:rPr>
          </w:rPrChange>
        </w:rPr>
      </w:pPr>
      <w:r w:rsidRPr="00D3290D">
        <w:rPr>
          <w:rFonts w:ascii="Arial" w:hAnsi="Arial" w:cs="Arial"/>
          <w:sz w:val="24"/>
          <w:szCs w:val="24"/>
          <w:rPrChange w:id="253" w:author="Adem" w:date="2022-09-01T13:58:00Z">
            <w:rPr>
              <w:rFonts w:ascii="Comic Sans MS" w:hAnsi="Comic Sans MS"/>
              <w:sz w:val="24"/>
              <w:szCs w:val="24"/>
            </w:rPr>
          </w:rPrChange>
        </w:rPr>
        <w:t xml:space="preserve">Add a New Directory to the Path ;  $ export PATH=$PATH:/games/awesome </w:t>
      </w:r>
    </w:p>
    <w:p w14:paraId="07041A55" w14:textId="1CFF8A57" w:rsidR="00842879" w:rsidRPr="00D3290D" w:rsidRDefault="003963CA" w:rsidP="00842879">
      <w:pPr>
        <w:rPr>
          <w:rFonts w:ascii="Arial" w:hAnsi="Arial" w:cs="Arial"/>
          <w:b/>
          <w:bCs/>
          <w:sz w:val="28"/>
          <w:szCs w:val="28"/>
          <w:rPrChange w:id="254" w:author="Adem" w:date="2022-09-01T13:58:00Z">
            <w:rPr>
              <w:rFonts w:ascii="Comic Sans MS" w:hAnsi="Comic Sans MS"/>
              <w:sz w:val="24"/>
              <w:szCs w:val="24"/>
            </w:rPr>
          </w:rPrChange>
        </w:rPr>
      </w:pPr>
      <w:r w:rsidRPr="00D3290D">
        <w:rPr>
          <w:rFonts w:ascii="Arial" w:hAnsi="Arial" w:cs="Arial"/>
          <w:b/>
          <w:bCs/>
          <w:sz w:val="28"/>
          <w:szCs w:val="28"/>
          <w:rPrChange w:id="255" w:author="Adem" w:date="2022-09-01T13:58:00Z">
            <w:rPr>
              <w:rFonts w:ascii="Comic Sans MS" w:hAnsi="Comic Sans MS"/>
              <w:b/>
              <w:bCs/>
              <w:sz w:val="28"/>
              <w:szCs w:val="28"/>
            </w:rPr>
          </w:rPrChange>
        </w:rPr>
        <w:t>USERS AND GROUPS</w:t>
      </w:r>
    </w:p>
    <w:p w14:paraId="4372E161" w14:textId="77777777" w:rsidR="00842879" w:rsidRPr="00D3290D" w:rsidRDefault="00842879" w:rsidP="00842879">
      <w:pPr>
        <w:rPr>
          <w:rFonts w:ascii="Arial" w:hAnsi="Arial" w:cs="Arial"/>
          <w:sz w:val="24"/>
          <w:szCs w:val="24"/>
          <w:rPrChange w:id="256" w:author="Adem" w:date="2022-09-01T13:58:00Z">
            <w:rPr>
              <w:rFonts w:ascii="Comic Sans MS" w:hAnsi="Comic Sans MS"/>
              <w:sz w:val="24"/>
              <w:szCs w:val="24"/>
            </w:rPr>
          </w:rPrChange>
        </w:rPr>
      </w:pPr>
      <w:r w:rsidRPr="00D3290D">
        <w:rPr>
          <w:rFonts w:ascii="Arial" w:hAnsi="Arial" w:cs="Arial"/>
          <w:b/>
          <w:bCs/>
          <w:sz w:val="24"/>
          <w:szCs w:val="24"/>
          <w:rPrChange w:id="257" w:author="Adem" w:date="2022-09-01T13:58:00Z">
            <w:rPr>
              <w:rFonts w:ascii="Comic Sans MS" w:hAnsi="Comic Sans MS"/>
              <w:sz w:val="24"/>
              <w:szCs w:val="24"/>
            </w:rPr>
          </w:rPrChange>
        </w:rPr>
        <w:t>sudo ;</w:t>
      </w:r>
      <w:r w:rsidRPr="00D3290D">
        <w:rPr>
          <w:rFonts w:ascii="Arial" w:hAnsi="Arial" w:cs="Arial"/>
          <w:sz w:val="24"/>
          <w:szCs w:val="24"/>
          <w:rPrChange w:id="258" w:author="Adem" w:date="2022-09-01T13:58:00Z">
            <w:rPr>
              <w:rFonts w:ascii="Comic Sans MS" w:hAnsi="Comic Sans MS"/>
              <w:sz w:val="24"/>
              <w:szCs w:val="24"/>
            </w:rPr>
          </w:rPrChange>
        </w:rPr>
        <w:t xml:space="preserve"> (superuser do) command gives some admin privileges to non-admin users</w:t>
      </w:r>
    </w:p>
    <w:p w14:paraId="293D306A" w14:textId="2D205BB9" w:rsidR="00842879" w:rsidRPr="00D3290D" w:rsidRDefault="00842879" w:rsidP="00842879">
      <w:pPr>
        <w:rPr>
          <w:rFonts w:ascii="Arial" w:hAnsi="Arial" w:cs="Arial"/>
          <w:b/>
          <w:bCs/>
          <w:sz w:val="24"/>
          <w:szCs w:val="24"/>
          <w:rPrChange w:id="259" w:author="Adem" w:date="2022-09-01T13:58:00Z">
            <w:rPr>
              <w:rFonts w:ascii="Comic Sans MS" w:hAnsi="Comic Sans MS"/>
              <w:sz w:val="24"/>
              <w:szCs w:val="24"/>
            </w:rPr>
          </w:rPrChange>
        </w:rPr>
      </w:pPr>
      <w:r w:rsidRPr="00D3290D">
        <w:rPr>
          <w:rFonts w:ascii="Arial" w:hAnsi="Arial" w:cs="Arial"/>
          <w:b/>
          <w:bCs/>
          <w:sz w:val="24"/>
          <w:szCs w:val="24"/>
          <w:rPrChange w:id="260" w:author="Adem" w:date="2022-09-01T13:58:00Z">
            <w:rPr>
              <w:rFonts w:ascii="Comic Sans MS" w:hAnsi="Comic Sans MS"/>
              <w:sz w:val="24"/>
              <w:szCs w:val="24"/>
            </w:rPr>
          </w:rPrChange>
        </w:rPr>
        <w:t>Commands</w:t>
      </w:r>
      <w:r w:rsidRPr="00D3290D">
        <w:rPr>
          <w:rFonts w:ascii="Arial" w:hAnsi="Arial" w:cs="Arial"/>
          <w:b/>
          <w:bCs/>
          <w:sz w:val="24"/>
          <w:szCs w:val="24"/>
          <w:rPrChange w:id="261" w:author="Adem" w:date="2022-09-01T13:58:00Z">
            <w:rPr>
              <w:rFonts w:ascii="Comic Sans MS" w:hAnsi="Comic Sans MS"/>
              <w:sz w:val="24"/>
              <w:szCs w:val="24"/>
            </w:rPr>
          </w:rPrChange>
        </w:rPr>
        <w:tab/>
      </w:r>
      <w:ins w:id="262" w:author="D" w:date="2022-08-27T21:48:00Z">
        <w:r w:rsidR="000A61C8" w:rsidRPr="00D3290D">
          <w:rPr>
            <w:rFonts w:ascii="Arial" w:hAnsi="Arial" w:cs="Arial"/>
            <w:b/>
            <w:bCs/>
            <w:sz w:val="24"/>
            <w:szCs w:val="24"/>
            <w:rPrChange w:id="263" w:author="Adem" w:date="2022-09-01T13:58:00Z">
              <w:rPr>
                <w:rFonts w:ascii="Comic Sans MS" w:hAnsi="Comic Sans MS"/>
                <w:b/>
                <w:bCs/>
                <w:sz w:val="24"/>
                <w:szCs w:val="24"/>
              </w:rPr>
            </w:rPrChange>
          </w:rPr>
          <w:tab/>
        </w:r>
        <w:r w:rsidR="000A61C8" w:rsidRPr="00D3290D">
          <w:rPr>
            <w:rFonts w:ascii="Arial" w:hAnsi="Arial" w:cs="Arial"/>
            <w:b/>
            <w:bCs/>
            <w:sz w:val="24"/>
            <w:szCs w:val="24"/>
            <w:rPrChange w:id="264" w:author="Adem" w:date="2022-09-01T13:58:00Z">
              <w:rPr>
                <w:rFonts w:ascii="Comic Sans MS" w:hAnsi="Comic Sans MS"/>
                <w:b/>
                <w:bCs/>
                <w:sz w:val="24"/>
                <w:szCs w:val="24"/>
              </w:rPr>
            </w:rPrChange>
          </w:rPr>
          <w:tab/>
        </w:r>
      </w:ins>
      <w:r w:rsidRPr="00D3290D">
        <w:rPr>
          <w:rFonts w:ascii="Arial" w:hAnsi="Arial" w:cs="Arial"/>
          <w:b/>
          <w:bCs/>
          <w:sz w:val="24"/>
          <w:szCs w:val="24"/>
          <w:rPrChange w:id="265" w:author="Adem" w:date="2022-09-01T13:58:00Z">
            <w:rPr>
              <w:rFonts w:ascii="Comic Sans MS" w:hAnsi="Comic Sans MS"/>
              <w:sz w:val="24"/>
              <w:szCs w:val="24"/>
            </w:rPr>
          </w:rPrChange>
        </w:rPr>
        <w:t>Meaning</w:t>
      </w:r>
    </w:p>
    <w:tbl>
      <w:tblPr>
        <w:tblW w:w="11295"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3038"/>
        <w:gridCol w:w="8257"/>
      </w:tblGrid>
      <w:tr w:rsidR="00D42559" w:rsidRPr="00D3290D" w14:paraId="6E8A80DE" w14:textId="77777777" w:rsidTr="00D42559">
        <w:trPr>
          <w:ins w:id="266"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DC6BD59" w14:textId="77777777" w:rsidR="00D42559" w:rsidRPr="00D3290D" w:rsidRDefault="00D42559" w:rsidP="00D42559">
            <w:pPr>
              <w:spacing w:after="0" w:line="240" w:lineRule="auto"/>
              <w:rPr>
                <w:ins w:id="267" w:author="D" w:date="2022-08-27T20:49:00Z"/>
                <w:rFonts w:ascii="Arial" w:eastAsia="Times New Roman" w:hAnsi="Arial" w:cs="Arial"/>
                <w:b/>
                <w:bCs/>
                <w:color w:val="212529"/>
                <w:sz w:val="24"/>
                <w:szCs w:val="24"/>
                <w:lang w:eastAsia="tr-TR"/>
                <w:rPrChange w:id="268" w:author="Adem" w:date="2022-09-01T13:58:00Z">
                  <w:rPr>
                    <w:ins w:id="269" w:author="D" w:date="2022-08-27T20:49:00Z"/>
                    <w:rFonts w:ascii="Formular" w:eastAsia="Times New Roman" w:hAnsi="Formular" w:cs="Times New Roman"/>
                    <w:color w:val="212529"/>
                    <w:sz w:val="29"/>
                    <w:szCs w:val="29"/>
                    <w:lang w:eastAsia="tr-TR"/>
                  </w:rPr>
                </w:rPrChange>
              </w:rPr>
            </w:pPr>
            <w:ins w:id="270" w:author="D" w:date="2022-08-27T20:49:00Z">
              <w:r w:rsidRPr="00D3290D">
                <w:rPr>
                  <w:rFonts w:ascii="Arial" w:eastAsia="Times New Roman" w:hAnsi="Arial" w:cs="Arial"/>
                  <w:b/>
                  <w:bCs/>
                  <w:color w:val="212529"/>
                  <w:sz w:val="24"/>
                  <w:szCs w:val="24"/>
                  <w:lang w:eastAsia="tr-TR"/>
                  <w:rPrChange w:id="271" w:author="Adem" w:date="2022-09-01T13:58:00Z">
                    <w:rPr>
                      <w:rFonts w:ascii="Formular" w:eastAsia="Times New Roman" w:hAnsi="Formular" w:cs="Times New Roman"/>
                      <w:color w:val="212529"/>
                      <w:sz w:val="29"/>
                      <w:szCs w:val="29"/>
                      <w:lang w:eastAsia="tr-TR"/>
                    </w:rPr>
                  </w:rPrChange>
                </w:rPr>
                <w:lastRenderedPageBreak/>
                <w:t>sudo -l</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C5AB2CE" w14:textId="77777777" w:rsidR="00D42559" w:rsidRPr="00D3290D" w:rsidRDefault="00D42559" w:rsidP="00D42559">
            <w:pPr>
              <w:spacing w:after="0" w:line="240" w:lineRule="auto"/>
              <w:rPr>
                <w:ins w:id="272" w:author="D" w:date="2022-08-27T20:49:00Z"/>
                <w:rFonts w:ascii="Arial" w:eastAsia="Times New Roman" w:hAnsi="Arial" w:cs="Arial"/>
                <w:color w:val="212529"/>
                <w:sz w:val="24"/>
                <w:szCs w:val="24"/>
                <w:lang w:eastAsia="tr-TR"/>
                <w:rPrChange w:id="273" w:author="Adem" w:date="2022-09-01T13:58:00Z">
                  <w:rPr>
                    <w:ins w:id="274" w:author="D" w:date="2022-08-27T20:49:00Z"/>
                    <w:rFonts w:ascii="Formular" w:eastAsia="Times New Roman" w:hAnsi="Formular" w:cs="Times New Roman"/>
                    <w:color w:val="212529"/>
                    <w:sz w:val="29"/>
                    <w:szCs w:val="29"/>
                    <w:lang w:eastAsia="tr-TR"/>
                  </w:rPr>
                </w:rPrChange>
              </w:rPr>
            </w:pPr>
            <w:ins w:id="275" w:author="D" w:date="2022-08-27T20:49:00Z">
              <w:r w:rsidRPr="00D3290D">
                <w:rPr>
                  <w:rFonts w:ascii="Arial" w:eastAsia="Times New Roman" w:hAnsi="Arial" w:cs="Arial"/>
                  <w:color w:val="212529"/>
                  <w:sz w:val="24"/>
                  <w:szCs w:val="24"/>
                  <w:lang w:eastAsia="tr-TR"/>
                  <w:rPrChange w:id="276" w:author="Adem" w:date="2022-09-01T13:58:00Z">
                    <w:rPr>
                      <w:rFonts w:ascii="Formular" w:eastAsia="Times New Roman" w:hAnsi="Formular" w:cs="Times New Roman"/>
                      <w:color w:val="212529"/>
                      <w:sz w:val="29"/>
                      <w:szCs w:val="29"/>
                      <w:lang w:eastAsia="tr-TR"/>
                    </w:rPr>
                  </w:rPrChange>
                </w:rPr>
                <w:t>List available commands.</w:t>
              </w:r>
            </w:ins>
          </w:p>
        </w:tc>
      </w:tr>
      <w:tr w:rsidR="00D42559" w:rsidRPr="00D3290D" w14:paraId="1A414659" w14:textId="77777777" w:rsidTr="00D42559">
        <w:trPr>
          <w:ins w:id="277"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27EC48D" w14:textId="77777777" w:rsidR="00D42559" w:rsidRPr="00D3290D" w:rsidRDefault="00D42559" w:rsidP="00D42559">
            <w:pPr>
              <w:spacing w:after="0" w:line="240" w:lineRule="auto"/>
              <w:rPr>
                <w:ins w:id="278" w:author="D" w:date="2022-08-27T20:49:00Z"/>
                <w:rFonts w:ascii="Arial" w:eastAsia="Times New Roman" w:hAnsi="Arial" w:cs="Arial"/>
                <w:b/>
                <w:bCs/>
                <w:color w:val="212529"/>
                <w:sz w:val="24"/>
                <w:szCs w:val="24"/>
                <w:lang w:eastAsia="tr-TR"/>
                <w:rPrChange w:id="279" w:author="Adem" w:date="2022-09-01T13:58:00Z">
                  <w:rPr>
                    <w:ins w:id="280" w:author="D" w:date="2022-08-27T20:49:00Z"/>
                    <w:rFonts w:ascii="Formular" w:eastAsia="Times New Roman" w:hAnsi="Formular" w:cs="Times New Roman"/>
                    <w:color w:val="212529"/>
                    <w:sz w:val="29"/>
                    <w:szCs w:val="29"/>
                    <w:lang w:eastAsia="tr-TR"/>
                  </w:rPr>
                </w:rPrChange>
              </w:rPr>
            </w:pPr>
            <w:ins w:id="281" w:author="D" w:date="2022-08-27T20:49:00Z">
              <w:r w:rsidRPr="00D3290D">
                <w:rPr>
                  <w:rFonts w:ascii="Arial" w:eastAsia="Times New Roman" w:hAnsi="Arial" w:cs="Arial"/>
                  <w:b/>
                  <w:bCs/>
                  <w:color w:val="212529"/>
                  <w:sz w:val="24"/>
                  <w:szCs w:val="24"/>
                  <w:lang w:eastAsia="tr-TR"/>
                  <w:rPrChange w:id="282" w:author="Adem" w:date="2022-09-01T13:58:00Z">
                    <w:rPr>
                      <w:rFonts w:ascii="Formular" w:eastAsia="Times New Roman" w:hAnsi="Formular" w:cs="Times New Roman"/>
                      <w:color w:val="212529"/>
                      <w:sz w:val="29"/>
                      <w:szCs w:val="29"/>
                      <w:lang w:eastAsia="tr-TR"/>
                    </w:rPr>
                  </w:rPrChange>
                </w:rPr>
                <w:t>sudo command</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4473175" w14:textId="77777777" w:rsidR="00D42559" w:rsidRPr="00D3290D" w:rsidRDefault="00D42559" w:rsidP="00D42559">
            <w:pPr>
              <w:spacing w:after="0" w:line="240" w:lineRule="auto"/>
              <w:rPr>
                <w:ins w:id="283" w:author="D" w:date="2022-08-27T20:49:00Z"/>
                <w:rFonts w:ascii="Arial" w:eastAsia="Times New Roman" w:hAnsi="Arial" w:cs="Arial"/>
                <w:color w:val="212529"/>
                <w:sz w:val="24"/>
                <w:szCs w:val="24"/>
                <w:lang w:eastAsia="tr-TR"/>
                <w:rPrChange w:id="284" w:author="Adem" w:date="2022-09-01T13:58:00Z">
                  <w:rPr>
                    <w:ins w:id="285" w:author="D" w:date="2022-08-27T20:49:00Z"/>
                    <w:rFonts w:ascii="Formular" w:eastAsia="Times New Roman" w:hAnsi="Formular" w:cs="Times New Roman"/>
                    <w:color w:val="212529"/>
                    <w:sz w:val="29"/>
                    <w:szCs w:val="29"/>
                    <w:lang w:eastAsia="tr-TR"/>
                  </w:rPr>
                </w:rPrChange>
              </w:rPr>
            </w:pPr>
            <w:ins w:id="286" w:author="D" w:date="2022-08-27T20:49:00Z">
              <w:r w:rsidRPr="00D3290D">
                <w:rPr>
                  <w:rFonts w:ascii="Arial" w:eastAsia="Times New Roman" w:hAnsi="Arial" w:cs="Arial"/>
                  <w:color w:val="212529"/>
                  <w:sz w:val="24"/>
                  <w:szCs w:val="24"/>
                  <w:lang w:eastAsia="tr-TR"/>
                  <w:rPrChange w:id="287" w:author="Adem" w:date="2022-09-01T13:58:00Z">
                    <w:rPr>
                      <w:rFonts w:ascii="Formular" w:eastAsia="Times New Roman" w:hAnsi="Formular" w:cs="Times New Roman"/>
                      <w:color w:val="212529"/>
                      <w:sz w:val="29"/>
                      <w:szCs w:val="29"/>
                      <w:lang w:eastAsia="tr-TR"/>
                    </w:rPr>
                  </w:rPrChange>
                </w:rPr>
                <w:t>Run command as root.</w:t>
              </w:r>
            </w:ins>
          </w:p>
        </w:tc>
      </w:tr>
      <w:tr w:rsidR="00D42559" w:rsidRPr="00D3290D" w14:paraId="607C1691" w14:textId="77777777" w:rsidTr="00D42559">
        <w:trPr>
          <w:ins w:id="288"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5348CF0" w14:textId="77777777" w:rsidR="00D42559" w:rsidRPr="00D3290D" w:rsidRDefault="00D42559" w:rsidP="00D42559">
            <w:pPr>
              <w:spacing w:after="0" w:line="240" w:lineRule="auto"/>
              <w:rPr>
                <w:ins w:id="289" w:author="D" w:date="2022-08-27T20:49:00Z"/>
                <w:rFonts w:ascii="Arial" w:eastAsia="Times New Roman" w:hAnsi="Arial" w:cs="Arial"/>
                <w:b/>
                <w:bCs/>
                <w:color w:val="212529"/>
                <w:sz w:val="24"/>
                <w:szCs w:val="24"/>
                <w:lang w:eastAsia="tr-TR"/>
                <w:rPrChange w:id="290" w:author="Adem" w:date="2022-09-01T13:58:00Z">
                  <w:rPr>
                    <w:ins w:id="291" w:author="D" w:date="2022-08-27T20:49:00Z"/>
                    <w:rFonts w:ascii="Formular" w:eastAsia="Times New Roman" w:hAnsi="Formular" w:cs="Times New Roman"/>
                    <w:color w:val="212529"/>
                    <w:sz w:val="29"/>
                    <w:szCs w:val="29"/>
                    <w:lang w:eastAsia="tr-TR"/>
                  </w:rPr>
                </w:rPrChange>
              </w:rPr>
            </w:pPr>
            <w:ins w:id="292" w:author="D" w:date="2022-08-27T20:49:00Z">
              <w:r w:rsidRPr="00D3290D">
                <w:rPr>
                  <w:rFonts w:ascii="Arial" w:eastAsia="Times New Roman" w:hAnsi="Arial" w:cs="Arial"/>
                  <w:b/>
                  <w:bCs/>
                  <w:color w:val="212529"/>
                  <w:sz w:val="24"/>
                  <w:szCs w:val="24"/>
                  <w:lang w:eastAsia="tr-TR"/>
                  <w:rPrChange w:id="293" w:author="Adem" w:date="2022-09-01T13:58:00Z">
                    <w:rPr>
                      <w:rFonts w:ascii="Formular" w:eastAsia="Times New Roman" w:hAnsi="Formular" w:cs="Times New Roman"/>
                      <w:color w:val="212529"/>
                      <w:sz w:val="29"/>
                      <w:szCs w:val="29"/>
                      <w:lang w:eastAsia="tr-TR"/>
                    </w:rPr>
                  </w:rPrChange>
                </w:rPr>
                <w:t>sudo -u root command</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C0FAD66" w14:textId="77777777" w:rsidR="00D42559" w:rsidRPr="00D3290D" w:rsidRDefault="00D42559" w:rsidP="00D42559">
            <w:pPr>
              <w:spacing w:after="0" w:line="240" w:lineRule="auto"/>
              <w:rPr>
                <w:ins w:id="294" w:author="D" w:date="2022-08-27T20:49:00Z"/>
                <w:rFonts w:ascii="Arial" w:eastAsia="Times New Roman" w:hAnsi="Arial" w:cs="Arial"/>
                <w:color w:val="212529"/>
                <w:sz w:val="24"/>
                <w:szCs w:val="24"/>
                <w:lang w:eastAsia="tr-TR"/>
                <w:rPrChange w:id="295" w:author="Adem" w:date="2022-09-01T13:58:00Z">
                  <w:rPr>
                    <w:ins w:id="296" w:author="D" w:date="2022-08-27T20:49:00Z"/>
                    <w:rFonts w:ascii="Formular" w:eastAsia="Times New Roman" w:hAnsi="Formular" w:cs="Times New Roman"/>
                    <w:color w:val="212529"/>
                    <w:sz w:val="29"/>
                    <w:szCs w:val="29"/>
                    <w:lang w:eastAsia="tr-TR"/>
                  </w:rPr>
                </w:rPrChange>
              </w:rPr>
            </w:pPr>
            <w:ins w:id="297" w:author="D" w:date="2022-08-27T20:49:00Z">
              <w:r w:rsidRPr="00D3290D">
                <w:rPr>
                  <w:rFonts w:ascii="Arial" w:eastAsia="Times New Roman" w:hAnsi="Arial" w:cs="Arial"/>
                  <w:color w:val="212529"/>
                  <w:sz w:val="24"/>
                  <w:szCs w:val="24"/>
                  <w:lang w:eastAsia="tr-TR"/>
                  <w:rPrChange w:id="298" w:author="Adem" w:date="2022-09-01T13:58:00Z">
                    <w:rPr>
                      <w:rFonts w:ascii="Formular" w:eastAsia="Times New Roman" w:hAnsi="Formular" w:cs="Times New Roman"/>
                      <w:color w:val="212529"/>
                      <w:sz w:val="29"/>
                      <w:szCs w:val="29"/>
                      <w:lang w:eastAsia="tr-TR"/>
                    </w:rPr>
                  </w:rPrChange>
                </w:rPr>
                <w:t>Run command as root.</w:t>
              </w:r>
            </w:ins>
          </w:p>
        </w:tc>
      </w:tr>
      <w:tr w:rsidR="00D42559" w:rsidRPr="00D3290D" w14:paraId="05429743" w14:textId="77777777" w:rsidTr="00D42559">
        <w:trPr>
          <w:ins w:id="299"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37AA3D4" w14:textId="77777777" w:rsidR="00D42559" w:rsidRPr="00D3290D" w:rsidRDefault="00D42559" w:rsidP="00D42559">
            <w:pPr>
              <w:spacing w:after="0" w:line="240" w:lineRule="auto"/>
              <w:rPr>
                <w:ins w:id="300" w:author="D" w:date="2022-08-27T20:49:00Z"/>
                <w:rFonts w:ascii="Arial" w:eastAsia="Times New Roman" w:hAnsi="Arial" w:cs="Arial"/>
                <w:b/>
                <w:bCs/>
                <w:color w:val="212529"/>
                <w:sz w:val="24"/>
                <w:szCs w:val="24"/>
                <w:lang w:eastAsia="tr-TR"/>
                <w:rPrChange w:id="301" w:author="Adem" w:date="2022-09-01T13:58:00Z">
                  <w:rPr>
                    <w:ins w:id="302" w:author="D" w:date="2022-08-27T20:49:00Z"/>
                    <w:rFonts w:ascii="Formular" w:eastAsia="Times New Roman" w:hAnsi="Formular" w:cs="Times New Roman"/>
                    <w:color w:val="212529"/>
                    <w:sz w:val="29"/>
                    <w:szCs w:val="29"/>
                    <w:lang w:eastAsia="tr-TR"/>
                  </w:rPr>
                </w:rPrChange>
              </w:rPr>
            </w:pPr>
            <w:ins w:id="303" w:author="D" w:date="2022-08-27T20:49:00Z">
              <w:r w:rsidRPr="00D3290D">
                <w:rPr>
                  <w:rFonts w:ascii="Arial" w:eastAsia="Times New Roman" w:hAnsi="Arial" w:cs="Arial"/>
                  <w:b/>
                  <w:bCs/>
                  <w:color w:val="212529"/>
                  <w:sz w:val="24"/>
                  <w:szCs w:val="24"/>
                  <w:lang w:eastAsia="tr-TR"/>
                  <w:rPrChange w:id="304" w:author="Adem" w:date="2022-09-01T13:58:00Z">
                    <w:rPr>
                      <w:rFonts w:ascii="Formular" w:eastAsia="Times New Roman" w:hAnsi="Formular" w:cs="Times New Roman"/>
                      <w:color w:val="212529"/>
                      <w:sz w:val="29"/>
                      <w:szCs w:val="29"/>
                      <w:lang w:eastAsia="tr-TR"/>
                    </w:rPr>
                  </w:rPrChange>
                </w:rPr>
                <w:t>sudo -u user command</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2EBA5C0" w14:textId="77777777" w:rsidR="00D42559" w:rsidRPr="00D3290D" w:rsidRDefault="00D42559" w:rsidP="00D42559">
            <w:pPr>
              <w:spacing w:after="0" w:line="240" w:lineRule="auto"/>
              <w:rPr>
                <w:ins w:id="305" w:author="D" w:date="2022-08-27T20:49:00Z"/>
                <w:rFonts w:ascii="Arial" w:eastAsia="Times New Roman" w:hAnsi="Arial" w:cs="Arial"/>
                <w:color w:val="212529"/>
                <w:sz w:val="24"/>
                <w:szCs w:val="24"/>
                <w:lang w:eastAsia="tr-TR"/>
                <w:rPrChange w:id="306" w:author="Adem" w:date="2022-09-01T13:58:00Z">
                  <w:rPr>
                    <w:ins w:id="307" w:author="D" w:date="2022-08-27T20:49:00Z"/>
                    <w:rFonts w:ascii="Formular" w:eastAsia="Times New Roman" w:hAnsi="Formular" w:cs="Times New Roman"/>
                    <w:color w:val="212529"/>
                    <w:sz w:val="29"/>
                    <w:szCs w:val="29"/>
                    <w:lang w:eastAsia="tr-TR"/>
                  </w:rPr>
                </w:rPrChange>
              </w:rPr>
            </w:pPr>
            <w:ins w:id="308" w:author="D" w:date="2022-08-27T20:49:00Z">
              <w:r w:rsidRPr="00D3290D">
                <w:rPr>
                  <w:rFonts w:ascii="Arial" w:eastAsia="Times New Roman" w:hAnsi="Arial" w:cs="Arial"/>
                  <w:color w:val="212529"/>
                  <w:sz w:val="24"/>
                  <w:szCs w:val="24"/>
                  <w:lang w:eastAsia="tr-TR"/>
                  <w:rPrChange w:id="309" w:author="Adem" w:date="2022-09-01T13:58:00Z">
                    <w:rPr>
                      <w:rFonts w:ascii="Formular" w:eastAsia="Times New Roman" w:hAnsi="Formular" w:cs="Times New Roman"/>
                      <w:color w:val="212529"/>
                      <w:sz w:val="29"/>
                      <w:szCs w:val="29"/>
                      <w:lang w:eastAsia="tr-TR"/>
                    </w:rPr>
                  </w:rPrChange>
                </w:rPr>
                <w:t>Run command as user.</w:t>
              </w:r>
            </w:ins>
          </w:p>
        </w:tc>
      </w:tr>
      <w:tr w:rsidR="00D42559" w:rsidRPr="00D3290D" w14:paraId="576CE898" w14:textId="77777777" w:rsidTr="00D42559">
        <w:trPr>
          <w:ins w:id="310"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6B19704" w14:textId="77777777" w:rsidR="00D42559" w:rsidRPr="00D3290D" w:rsidRDefault="00D42559" w:rsidP="00D42559">
            <w:pPr>
              <w:spacing w:after="0" w:line="240" w:lineRule="auto"/>
              <w:rPr>
                <w:ins w:id="311" w:author="D" w:date="2022-08-27T20:49:00Z"/>
                <w:rFonts w:ascii="Arial" w:eastAsia="Times New Roman" w:hAnsi="Arial" w:cs="Arial"/>
                <w:b/>
                <w:bCs/>
                <w:color w:val="212529"/>
                <w:sz w:val="24"/>
                <w:szCs w:val="24"/>
                <w:lang w:eastAsia="tr-TR"/>
                <w:rPrChange w:id="312" w:author="Adem" w:date="2022-09-01T13:58:00Z">
                  <w:rPr>
                    <w:ins w:id="313" w:author="D" w:date="2022-08-27T20:49:00Z"/>
                    <w:rFonts w:ascii="Formular" w:eastAsia="Times New Roman" w:hAnsi="Formular" w:cs="Times New Roman"/>
                    <w:color w:val="212529"/>
                    <w:sz w:val="29"/>
                    <w:szCs w:val="29"/>
                    <w:lang w:eastAsia="tr-TR"/>
                  </w:rPr>
                </w:rPrChange>
              </w:rPr>
            </w:pPr>
            <w:ins w:id="314" w:author="D" w:date="2022-08-27T20:49:00Z">
              <w:r w:rsidRPr="00D3290D">
                <w:rPr>
                  <w:rFonts w:ascii="Arial" w:eastAsia="Times New Roman" w:hAnsi="Arial" w:cs="Arial"/>
                  <w:b/>
                  <w:bCs/>
                  <w:color w:val="212529"/>
                  <w:sz w:val="24"/>
                  <w:szCs w:val="24"/>
                  <w:lang w:eastAsia="tr-TR"/>
                  <w:rPrChange w:id="315" w:author="Adem" w:date="2022-09-01T13:58:00Z">
                    <w:rPr>
                      <w:rFonts w:ascii="Formular" w:eastAsia="Times New Roman" w:hAnsi="Formular" w:cs="Times New Roman"/>
                      <w:color w:val="212529"/>
                      <w:sz w:val="29"/>
                      <w:szCs w:val="29"/>
                      <w:lang w:eastAsia="tr-TR"/>
                    </w:rPr>
                  </w:rPrChange>
                </w:rPr>
                <w:t>sudo su</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5FB5EB4" w14:textId="77777777" w:rsidR="00D42559" w:rsidRPr="00D3290D" w:rsidRDefault="00D42559" w:rsidP="00D42559">
            <w:pPr>
              <w:spacing w:after="0" w:line="240" w:lineRule="auto"/>
              <w:rPr>
                <w:ins w:id="316" w:author="D" w:date="2022-08-27T20:49:00Z"/>
                <w:rFonts w:ascii="Arial" w:eastAsia="Times New Roman" w:hAnsi="Arial" w:cs="Arial"/>
                <w:color w:val="212529"/>
                <w:sz w:val="24"/>
                <w:szCs w:val="24"/>
                <w:lang w:eastAsia="tr-TR"/>
                <w:rPrChange w:id="317" w:author="Adem" w:date="2022-09-01T13:58:00Z">
                  <w:rPr>
                    <w:ins w:id="318" w:author="D" w:date="2022-08-27T20:49:00Z"/>
                    <w:rFonts w:ascii="Formular" w:eastAsia="Times New Roman" w:hAnsi="Formular" w:cs="Times New Roman"/>
                    <w:color w:val="212529"/>
                    <w:sz w:val="29"/>
                    <w:szCs w:val="29"/>
                    <w:lang w:eastAsia="tr-TR"/>
                  </w:rPr>
                </w:rPrChange>
              </w:rPr>
            </w:pPr>
            <w:ins w:id="319" w:author="D" w:date="2022-08-27T20:49:00Z">
              <w:r w:rsidRPr="00D3290D">
                <w:rPr>
                  <w:rFonts w:ascii="Arial" w:eastAsia="Times New Roman" w:hAnsi="Arial" w:cs="Arial"/>
                  <w:color w:val="212529"/>
                  <w:sz w:val="24"/>
                  <w:szCs w:val="24"/>
                  <w:lang w:eastAsia="tr-TR"/>
                  <w:rPrChange w:id="320" w:author="Adem" w:date="2022-09-01T13:58:00Z">
                    <w:rPr>
                      <w:rFonts w:ascii="Formular" w:eastAsia="Times New Roman" w:hAnsi="Formular" w:cs="Times New Roman"/>
                      <w:color w:val="212529"/>
                      <w:sz w:val="29"/>
                      <w:szCs w:val="29"/>
                      <w:lang w:eastAsia="tr-TR"/>
                    </w:rPr>
                  </w:rPrChange>
                </w:rPr>
                <w:t>Switch to the superuser account.</w:t>
              </w:r>
            </w:ins>
          </w:p>
        </w:tc>
      </w:tr>
      <w:tr w:rsidR="00D42559" w:rsidRPr="00D3290D" w14:paraId="0177A4BE" w14:textId="77777777" w:rsidTr="00D42559">
        <w:trPr>
          <w:ins w:id="321"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823FAD2" w14:textId="77777777" w:rsidR="00D42559" w:rsidRPr="00D3290D" w:rsidRDefault="00D42559" w:rsidP="00D42559">
            <w:pPr>
              <w:spacing w:after="0" w:line="240" w:lineRule="auto"/>
              <w:rPr>
                <w:ins w:id="322" w:author="D" w:date="2022-08-27T20:49:00Z"/>
                <w:rFonts w:ascii="Arial" w:eastAsia="Times New Roman" w:hAnsi="Arial" w:cs="Arial"/>
                <w:b/>
                <w:bCs/>
                <w:color w:val="212529"/>
                <w:sz w:val="24"/>
                <w:szCs w:val="24"/>
                <w:lang w:eastAsia="tr-TR"/>
                <w:rPrChange w:id="323" w:author="Adem" w:date="2022-09-01T13:58:00Z">
                  <w:rPr>
                    <w:ins w:id="324" w:author="D" w:date="2022-08-27T20:49:00Z"/>
                    <w:rFonts w:ascii="Formular" w:eastAsia="Times New Roman" w:hAnsi="Formular" w:cs="Times New Roman"/>
                    <w:color w:val="212529"/>
                    <w:sz w:val="29"/>
                    <w:szCs w:val="29"/>
                    <w:lang w:eastAsia="tr-TR"/>
                  </w:rPr>
                </w:rPrChange>
              </w:rPr>
            </w:pPr>
            <w:ins w:id="325" w:author="D" w:date="2022-08-27T20:49:00Z">
              <w:r w:rsidRPr="00D3290D">
                <w:rPr>
                  <w:rFonts w:ascii="Arial" w:eastAsia="Times New Roman" w:hAnsi="Arial" w:cs="Arial"/>
                  <w:b/>
                  <w:bCs/>
                  <w:color w:val="212529"/>
                  <w:sz w:val="24"/>
                  <w:szCs w:val="24"/>
                  <w:lang w:eastAsia="tr-TR"/>
                  <w:rPrChange w:id="326" w:author="Adem" w:date="2022-09-01T13:58:00Z">
                    <w:rPr>
                      <w:rFonts w:ascii="Formular" w:eastAsia="Times New Roman" w:hAnsi="Formular" w:cs="Times New Roman"/>
                      <w:color w:val="212529"/>
                      <w:sz w:val="29"/>
                      <w:szCs w:val="29"/>
                      <w:lang w:eastAsia="tr-TR"/>
                    </w:rPr>
                  </w:rPrChange>
                </w:rPr>
                <w:t>sudo su -</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759F778" w14:textId="77777777" w:rsidR="00D42559" w:rsidRPr="00D3290D" w:rsidRDefault="00D42559" w:rsidP="00D42559">
            <w:pPr>
              <w:spacing w:after="0" w:line="240" w:lineRule="auto"/>
              <w:rPr>
                <w:ins w:id="327" w:author="D" w:date="2022-08-27T20:49:00Z"/>
                <w:rFonts w:ascii="Arial" w:eastAsia="Times New Roman" w:hAnsi="Arial" w:cs="Arial"/>
                <w:color w:val="212529"/>
                <w:sz w:val="24"/>
                <w:szCs w:val="24"/>
                <w:lang w:eastAsia="tr-TR"/>
                <w:rPrChange w:id="328" w:author="Adem" w:date="2022-09-01T13:58:00Z">
                  <w:rPr>
                    <w:ins w:id="329" w:author="D" w:date="2022-08-27T20:49:00Z"/>
                    <w:rFonts w:ascii="Formular" w:eastAsia="Times New Roman" w:hAnsi="Formular" w:cs="Times New Roman"/>
                    <w:color w:val="212529"/>
                    <w:sz w:val="29"/>
                    <w:szCs w:val="29"/>
                    <w:lang w:eastAsia="tr-TR"/>
                  </w:rPr>
                </w:rPrChange>
              </w:rPr>
            </w:pPr>
            <w:ins w:id="330" w:author="D" w:date="2022-08-27T20:49:00Z">
              <w:r w:rsidRPr="00D3290D">
                <w:rPr>
                  <w:rFonts w:ascii="Arial" w:eastAsia="Times New Roman" w:hAnsi="Arial" w:cs="Arial"/>
                  <w:color w:val="212529"/>
                  <w:sz w:val="24"/>
                  <w:szCs w:val="24"/>
                  <w:lang w:eastAsia="tr-TR"/>
                  <w:rPrChange w:id="331" w:author="Adem" w:date="2022-09-01T13:58:00Z">
                    <w:rPr>
                      <w:rFonts w:ascii="Formular" w:eastAsia="Times New Roman" w:hAnsi="Formular" w:cs="Times New Roman"/>
                      <w:color w:val="212529"/>
                      <w:sz w:val="29"/>
                      <w:szCs w:val="29"/>
                      <w:lang w:eastAsia="tr-TR"/>
                    </w:rPr>
                  </w:rPrChange>
                </w:rPr>
                <w:t>Switch to the superuser account with root's environment.</w:t>
              </w:r>
            </w:ins>
          </w:p>
        </w:tc>
      </w:tr>
      <w:tr w:rsidR="00D42559" w:rsidRPr="00D3290D" w14:paraId="039FB830" w14:textId="77777777" w:rsidTr="00D42559">
        <w:trPr>
          <w:ins w:id="332"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5F7C0F2" w14:textId="77777777" w:rsidR="00D42559" w:rsidRPr="00D3290D" w:rsidRDefault="00D42559" w:rsidP="00D42559">
            <w:pPr>
              <w:spacing w:after="0" w:line="240" w:lineRule="auto"/>
              <w:rPr>
                <w:ins w:id="333" w:author="D" w:date="2022-08-27T20:49:00Z"/>
                <w:rFonts w:ascii="Arial" w:eastAsia="Times New Roman" w:hAnsi="Arial" w:cs="Arial"/>
                <w:b/>
                <w:bCs/>
                <w:color w:val="212529"/>
                <w:sz w:val="24"/>
                <w:szCs w:val="24"/>
                <w:lang w:eastAsia="tr-TR"/>
                <w:rPrChange w:id="334" w:author="Adem" w:date="2022-09-01T13:58:00Z">
                  <w:rPr>
                    <w:ins w:id="335" w:author="D" w:date="2022-08-27T20:49:00Z"/>
                    <w:rFonts w:ascii="Formular" w:eastAsia="Times New Roman" w:hAnsi="Formular" w:cs="Times New Roman"/>
                    <w:color w:val="212529"/>
                    <w:sz w:val="29"/>
                    <w:szCs w:val="29"/>
                    <w:lang w:eastAsia="tr-TR"/>
                  </w:rPr>
                </w:rPrChange>
              </w:rPr>
            </w:pPr>
            <w:ins w:id="336" w:author="D" w:date="2022-08-27T20:49:00Z">
              <w:r w:rsidRPr="00D3290D">
                <w:rPr>
                  <w:rFonts w:ascii="Arial" w:eastAsia="Times New Roman" w:hAnsi="Arial" w:cs="Arial"/>
                  <w:b/>
                  <w:bCs/>
                  <w:color w:val="212529"/>
                  <w:sz w:val="24"/>
                  <w:szCs w:val="24"/>
                  <w:lang w:eastAsia="tr-TR"/>
                  <w:rPrChange w:id="337" w:author="Adem" w:date="2022-09-01T13:58:00Z">
                    <w:rPr>
                      <w:rFonts w:ascii="Formular" w:eastAsia="Times New Roman" w:hAnsi="Formular" w:cs="Times New Roman"/>
                      <w:color w:val="212529"/>
                      <w:sz w:val="29"/>
                      <w:szCs w:val="29"/>
                      <w:lang w:eastAsia="tr-TR"/>
                    </w:rPr>
                  </w:rPrChange>
                </w:rPr>
                <w:t>sudo su - username</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CB1FF65" w14:textId="77777777" w:rsidR="00D42559" w:rsidRPr="00D3290D" w:rsidRDefault="00D42559" w:rsidP="00D42559">
            <w:pPr>
              <w:spacing w:after="0" w:line="240" w:lineRule="auto"/>
              <w:rPr>
                <w:ins w:id="338" w:author="D" w:date="2022-08-27T20:49:00Z"/>
                <w:rFonts w:ascii="Arial" w:eastAsia="Times New Roman" w:hAnsi="Arial" w:cs="Arial"/>
                <w:color w:val="212529"/>
                <w:sz w:val="24"/>
                <w:szCs w:val="24"/>
                <w:lang w:eastAsia="tr-TR"/>
                <w:rPrChange w:id="339" w:author="Adem" w:date="2022-09-01T13:58:00Z">
                  <w:rPr>
                    <w:ins w:id="340" w:author="D" w:date="2022-08-27T20:49:00Z"/>
                    <w:rFonts w:ascii="Formular" w:eastAsia="Times New Roman" w:hAnsi="Formular" w:cs="Times New Roman"/>
                    <w:color w:val="212529"/>
                    <w:sz w:val="29"/>
                    <w:szCs w:val="29"/>
                    <w:lang w:eastAsia="tr-TR"/>
                  </w:rPr>
                </w:rPrChange>
              </w:rPr>
            </w:pPr>
            <w:ins w:id="341" w:author="D" w:date="2022-08-27T20:49:00Z">
              <w:r w:rsidRPr="00D3290D">
                <w:rPr>
                  <w:rFonts w:ascii="Arial" w:eastAsia="Times New Roman" w:hAnsi="Arial" w:cs="Arial"/>
                  <w:color w:val="212529"/>
                  <w:sz w:val="24"/>
                  <w:szCs w:val="24"/>
                  <w:lang w:eastAsia="tr-TR"/>
                  <w:rPrChange w:id="342" w:author="Adem" w:date="2022-09-01T13:58:00Z">
                    <w:rPr>
                      <w:rFonts w:ascii="Formular" w:eastAsia="Times New Roman" w:hAnsi="Formular" w:cs="Times New Roman"/>
                      <w:color w:val="212529"/>
                      <w:sz w:val="29"/>
                      <w:szCs w:val="29"/>
                      <w:lang w:eastAsia="tr-TR"/>
                    </w:rPr>
                  </w:rPrChange>
                </w:rPr>
                <w:t>Switch to the username's account with the username's environment.</w:t>
              </w:r>
            </w:ins>
          </w:p>
        </w:tc>
      </w:tr>
      <w:tr w:rsidR="00D42559" w:rsidRPr="00D3290D" w14:paraId="3718ABF8" w14:textId="77777777" w:rsidTr="00D42559">
        <w:trPr>
          <w:ins w:id="343"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169AB88" w14:textId="77777777" w:rsidR="00D42559" w:rsidRPr="00D3290D" w:rsidRDefault="00D42559" w:rsidP="00D42559">
            <w:pPr>
              <w:spacing w:after="0" w:line="240" w:lineRule="auto"/>
              <w:rPr>
                <w:ins w:id="344" w:author="D" w:date="2022-08-27T20:49:00Z"/>
                <w:rFonts w:ascii="Arial" w:eastAsia="Times New Roman" w:hAnsi="Arial" w:cs="Arial"/>
                <w:b/>
                <w:bCs/>
                <w:color w:val="212529"/>
                <w:sz w:val="24"/>
                <w:szCs w:val="24"/>
                <w:lang w:eastAsia="tr-TR"/>
                <w:rPrChange w:id="345" w:author="Adem" w:date="2022-09-01T13:58:00Z">
                  <w:rPr>
                    <w:ins w:id="346" w:author="D" w:date="2022-08-27T20:49:00Z"/>
                    <w:rFonts w:ascii="Formular" w:eastAsia="Times New Roman" w:hAnsi="Formular" w:cs="Times New Roman"/>
                    <w:color w:val="212529"/>
                    <w:sz w:val="29"/>
                    <w:szCs w:val="29"/>
                    <w:lang w:eastAsia="tr-TR"/>
                  </w:rPr>
                </w:rPrChange>
              </w:rPr>
            </w:pPr>
            <w:ins w:id="347" w:author="D" w:date="2022-08-27T20:49:00Z">
              <w:r w:rsidRPr="00D3290D">
                <w:rPr>
                  <w:rFonts w:ascii="Arial" w:eastAsia="Times New Roman" w:hAnsi="Arial" w:cs="Arial"/>
                  <w:b/>
                  <w:bCs/>
                  <w:color w:val="212529"/>
                  <w:sz w:val="24"/>
                  <w:szCs w:val="24"/>
                  <w:lang w:eastAsia="tr-TR"/>
                  <w:rPrChange w:id="348" w:author="Adem" w:date="2022-09-01T13:58:00Z">
                    <w:rPr>
                      <w:rFonts w:ascii="Formular" w:eastAsia="Times New Roman" w:hAnsi="Formular" w:cs="Times New Roman"/>
                      <w:color w:val="212529"/>
                      <w:sz w:val="29"/>
                      <w:szCs w:val="29"/>
                      <w:lang w:eastAsia="tr-TR"/>
                    </w:rPr>
                  </w:rPrChange>
                </w:rPr>
                <w:t>sudo -s</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DE64CAE" w14:textId="77777777" w:rsidR="00D42559" w:rsidRPr="00D3290D" w:rsidRDefault="00D42559" w:rsidP="00D42559">
            <w:pPr>
              <w:spacing w:after="0" w:line="240" w:lineRule="auto"/>
              <w:rPr>
                <w:ins w:id="349" w:author="D" w:date="2022-08-27T20:49:00Z"/>
                <w:rFonts w:ascii="Arial" w:eastAsia="Times New Roman" w:hAnsi="Arial" w:cs="Arial"/>
                <w:color w:val="212529"/>
                <w:sz w:val="24"/>
                <w:szCs w:val="24"/>
                <w:lang w:eastAsia="tr-TR"/>
                <w:rPrChange w:id="350" w:author="Adem" w:date="2022-09-01T13:58:00Z">
                  <w:rPr>
                    <w:ins w:id="351" w:author="D" w:date="2022-08-27T20:49:00Z"/>
                    <w:rFonts w:ascii="Formular" w:eastAsia="Times New Roman" w:hAnsi="Formular" w:cs="Times New Roman"/>
                    <w:color w:val="212529"/>
                    <w:sz w:val="29"/>
                    <w:szCs w:val="29"/>
                    <w:lang w:eastAsia="tr-TR"/>
                  </w:rPr>
                </w:rPrChange>
              </w:rPr>
            </w:pPr>
            <w:ins w:id="352" w:author="D" w:date="2022-08-27T20:49:00Z">
              <w:r w:rsidRPr="00D3290D">
                <w:rPr>
                  <w:rFonts w:ascii="Arial" w:eastAsia="Times New Roman" w:hAnsi="Arial" w:cs="Arial"/>
                  <w:color w:val="212529"/>
                  <w:sz w:val="24"/>
                  <w:szCs w:val="24"/>
                  <w:lang w:eastAsia="tr-TR"/>
                  <w:rPrChange w:id="353" w:author="Adem" w:date="2022-09-01T13:58:00Z">
                    <w:rPr>
                      <w:rFonts w:ascii="Formular" w:eastAsia="Times New Roman" w:hAnsi="Formular" w:cs="Times New Roman"/>
                      <w:color w:val="212529"/>
                      <w:sz w:val="29"/>
                      <w:szCs w:val="29"/>
                      <w:lang w:eastAsia="tr-TR"/>
                    </w:rPr>
                  </w:rPrChange>
                </w:rPr>
                <w:t>Start a shell as root</w:t>
              </w:r>
            </w:ins>
          </w:p>
        </w:tc>
      </w:tr>
      <w:tr w:rsidR="00D42559" w:rsidRPr="00D3290D" w14:paraId="15A1793D" w14:textId="77777777" w:rsidTr="00D42559">
        <w:trPr>
          <w:ins w:id="354"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88A0D34" w14:textId="77777777" w:rsidR="00D42559" w:rsidRPr="00D3290D" w:rsidRDefault="00D42559" w:rsidP="00D42559">
            <w:pPr>
              <w:spacing w:after="0" w:line="240" w:lineRule="auto"/>
              <w:rPr>
                <w:ins w:id="355" w:author="D" w:date="2022-08-27T20:49:00Z"/>
                <w:rFonts w:ascii="Arial" w:eastAsia="Times New Roman" w:hAnsi="Arial" w:cs="Arial"/>
                <w:b/>
                <w:bCs/>
                <w:color w:val="212529"/>
                <w:sz w:val="24"/>
                <w:szCs w:val="24"/>
                <w:lang w:eastAsia="tr-TR"/>
                <w:rPrChange w:id="356" w:author="Adem" w:date="2022-09-01T13:58:00Z">
                  <w:rPr>
                    <w:ins w:id="357" w:author="D" w:date="2022-08-27T20:49:00Z"/>
                    <w:rFonts w:ascii="Formular" w:eastAsia="Times New Roman" w:hAnsi="Formular" w:cs="Times New Roman"/>
                    <w:color w:val="212529"/>
                    <w:sz w:val="29"/>
                    <w:szCs w:val="29"/>
                    <w:lang w:eastAsia="tr-TR"/>
                  </w:rPr>
                </w:rPrChange>
              </w:rPr>
            </w:pPr>
            <w:ins w:id="358" w:author="D" w:date="2022-08-27T20:49:00Z">
              <w:r w:rsidRPr="00D3290D">
                <w:rPr>
                  <w:rFonts w:ascii="Arial" w:eastAsia="Times New Roman" w:hAnsi="Arial" w:cs="Arial"/>
                  <w:b/>
                  <w:bCs/>
                  <w:color w:val="212529"/>
                  <w:sz w:val="24"/>
                  <w:szCs w:val="24"/>
                  <w:lang w:eastAsia="tr-TR"/>
                  <w:rPrChange w:id="359" w:author="Adem" w:date="2022-09-01T13:58:00Z">
                    <w:rPr>
                      <w:rFonts w:ascii="Formular" w:eastAsia="Times New Roman" w:hAnsi="Formular" w:cs="Times New Roman"/>
                      <w:color w:val="212529"/>
                      <w:sz w:val="29"/>
                      <w:szCs w:val="29"/>
                      <w:lang w:eastAsia="tr-TR"/>
                    </w:rPr>
                  </w:rPrChange>
                </w:rPr>
                <w:t>sudo -u root -s</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32961FF" w14:textId="77777777" w:rsidR="00D42559" w:rsidRPr="00D3290D" w:rsidRDefault="00D42559" w:rsidP="00D42559">
            <w:pPr>
              <w:spacing w:after="0" w:line="240" w:lineRule="auto"/>
              <w:rPr>
                <w:ins w:id="360" w:author="D" w:date="2022-08-27T20:49:00Z"/>
                <w:rFonts w:ascii="Arial" w:eastAsia="Times New Roman" w:hAnsi="Arial" w:cs="Arial"/>
                <w:color w:val="212529"/>
                <w:sz w:val="24"/>
                <w:szCs w:val="24"/>
                <w:lang w:eastAsia="tr-TR"/>
                <w:rPrChange w:id="361" w:author="Adem" w:date="2022-09-01T13:58:00Z">
                  <w:rPr>
                    <w:ins w:id="362" w:author="D" w:date="2022-08-27T20:49:00Z"/>
                    <w:rFonts w:ascii="Formular" w:eastAsia="Times New Roman" w:hAnsi="Formular" w:cs="Times New Roman"/>
                    <w:color w:val="212529"/>
                    <w:sz w:val="29"/>
                    <w:szCs w:val="29"/>
                    <w:lang w:eastAsia="tr-TR"/>
                  </w:rPr>
                </w:rPrChange>
              </w:rPr>
            </w:pPr>
            <w:ins w:id="363" w:author="D" w:date="2022-08-27T20:49:00Z">
              <w:r w:rsidRPr="00D3290D">
                <w:rPr>
                  <w:rFonts w:ascii="Arial" w:eastAsia="Times New Roman" w:hAnsi="Arial" w:cs="Arial"/>
                  <w:color w:val="212529"/>
                  <w:sz w:val="24"/>
                  <w:szCs w:val="24"/>
                  <w:lang w:eastAsia="tr-TR"/>
                  <w:rPrChange w:id="364" w:author="Adem" w:date="2022-09-01T13:58:00Z">
                    <w:rPr>
                      <w:rFonts w:ascii="Formular" w:eastAsia="Times New Roman" w:hAnsi="Formular" w:cs="Times New Roman"/>
                      <w:color w:val="212529"/>
                      <w:sz w:val="29"/>
                      <w:szCs w:val="29"/>
                      <w:lang w:eastAsia="tr-TR"/>
                    </w:rPr>
                  </w:rPrChange>
                </w:rPr>
                <w:t>Same as above.</w:t>
              </w:r>
            </w:ins>
          </w:p>
        </w:tc>
      </w:tr>
      <w:tr w:rsidR="00D42559" w:rsidRPr="00D3290D" w14:paraId="4EC66F70" w14:textId="77777777" w:rsidTr="00D42559">
        <w:trPr>
          <w:ins w:id="365" w:author="D" w:date="2022-08-27T20:49:00Z"/>
        </w:trPr>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EB4C78A" w14:textId="77777777" w:rsidR="00D42559" w:rsidRPr="00D3290D" w:rsidRDefault="00D42559" w:rsidP="00D42559">
            <w:pPr>
              <w:spacing w:after="0" w:line="240" w:lineRule="auto"/>
              <w:rPr>
                <w:ins w:id="366" w:author="D" w:date="2022-08-27T20:49:00Z"/>
                <w:rFonts w:ascii="Arial" w:eastAsia="Times New Roman" w:hAnsi="Arial" w:cs="Arial"/>
                <w:b/>
                <w:bCs/>
                <w:color w:val="212529"/>
                <w:sz w:val="24"/>
                <w:szCs w:val="24"/>
                <w:lang w:eastAsia="tr-TR"/>
                <w:rPrChange w:id="367" w:author="Adem" w:date="2022-09-01T13:58:00Z">
                  <w:rPr>
                    <w:ins w:id="368" w:author="D" w:date="2022-08-27T20:49:00Z"/>
                    <w:rFonts w:ascii="Formular" w:eastAsia="Times New Roman" w:hAnsi="Formular" w:cs="Times New Roman"/>
                    <w:color w:val="212529"/>
                    <w:sz w:val="29"/>
                    <w:szCs w:val="29"/>
                    <w:lang w:eastAsia="tr-TR"/>
                  </w:rPr>
                </w:rPrChange>
              </w:rPr>
            </w:pPr>
            <w:ins w:id="369" w:author="D" w:date="2022-08-27T20:49:00Z">
              <w:r w:rsidRPr="00D3290D">
                <w:rPr>
                  <w:rFonts w:ascii="Arial" w:eastAsia="Times New Roman" w:hAnsi="Arial" w:cs="Arial"/>
                  <w:b/>
                  <w:bCs/>
                  <w:color w:val="212529"/>
                  <w:sz w:val="24"/>
                  <w:szCs w:val="24"/>
                  <w:lang w:eastAsia="tr-TR"/>
                  <w:rPrChange w:id="370" w:author="Adem" w:date="2022-09-01T13:58:00Z">
                    <w:rPr>
                      <w:rFonts w:ascii="Formular" w:eastAsia="Times New Roman" w:hAnsi="Formular" w:cs="Times New Roman"/>
                      <w:color w:val="212529"/>
                      <w:sz w:val="29"/>
                      <w:szCs w:val="29"/>
                      <w:lang w:eastAsia="tr-TR"/>
                    </w:rPr>
                  </w:rPrChange>
                </w:rPr>
                <w:t>sudo -u user -s</w:t>
              </w:r>
            </w:ins>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D207B68" w14:textId="24FB59CC" w:rsidR="00D42559" w:rsidRPr="00D3290D" w:rsidRDefault="00D42559" w:rsidP="00D42559">
            <w:pPr>
              <w:spacing w:after="0" w:line="240" w:lineRule="auto"/>
              <w:rPr>
                <w:ins w:id="371" w:author="D" w:date="2022-08-27T20:59:00Z"/>
                <w:rFonts w:ascii="Arial" w:eastAsia="Times New Roman" w:hAnsi="Arial" w:cs="Arial"/>
                <w:color w:val="212529"/>
                <w:sz w:val="24"/>
                <w:szCs w:val="24"/>
                <w:lang w:eastAsia="tr-TR"/>
                <w:rPrChange w:id="372" w:author="Adem" w:date="2022-09-01T13:58:00Z">
                  <w:rPr>
                    <w:ins w:id="373" w:author="D" w:date="2022-08-27T20:59:00Z"/>
                    <w:rFonts w:ascii="Comic Sans MS" w:eastAsia="Times New Roman" w:hAnsi="Comic Sans MS" w:cs="Times New Roman"/>
                    <w:color w:val="212529"/>
                    <w:sz w:val="24"/>
                    <w:szCs w:val="24"/>
                    <w:lang w:eastAsia="tr-TR"/>
                  </w:rPr>
                </w:rPrChange>
              </w:rPr>
            </w:pPr>
            <w:ins w:id="374" w:author="D" w:date="2022-08-27T20:49:00Z">
              <w:r w:rsidRPr="00D3290D">
                <w:rPr>
                  <w:rFonts w:ascii="Arial" w:eastAsia="Times New Roman" w:hAnsi="Arial" w:cs="Arial"/>
                  <w:color w:val="212529"/>
                  <w:sz w:val="24"/>
                  <w:szCs w:val="24"/>
                  <w:lang w:eastAsia="tr-TR"/>
                  <w:rPrChange w:id="375" w:author="Adem" w:date="2022-09-01T13:58:00Z">
                    <w:rPr>
                      <w:rFonts w:ascii="Formular" w:eastAsia="Times New Roman" w:hAnsi="Formular" w:cs="Times New Roman"/>
                      <w:color w:val="212529"/>
                      <w:sz w:val="29"/>
                      <w:szCs w:val="29"/>
                      <w:lang w:eastAsia="tr-TR"/>
                    </w:rPr>
                  </w:rPrChange>
                </w:rPr>
                <w:t>Start a shell as user.</w:t>
              </w:r>
            </w:ins>
          </w:p>
          <w:p w14:paraId="59B09B42" w14:textId="77777777" w:rsidR="00F41156" w:rsidRPr="00D3290D" w:rsidRDefault="00F41156" w:rsidP="00D42559">
            <w:pPr>
              <w:spacing w:after="0" w:line="240" w:lineRule="auto"/>
              <w:rPr>
                <w:ins w:id="376" w:author="D" w:date="2022-08-27T20:52:00Z"/>
                <w:rFonts w:ascii="Arial" w:eastAsia="Times New Roman" w:hAnsi="Arial" w:cs="Arial"/>
                <w:color w:val="212529"/>
                <w:sz w:val="24"/>
                <w:szCs w:val="24"/>
                <w:lang w:eastAsia="tr-TR"/>
                <w:rPrChange w:id="377" w:author="Adem" w:date="2022-09-01T13:58:00Z">
                  <w:rPr>
                    <w:ins w:id="378" w:author="D" w:date="2022-08-27T20:52:00Z"/>
                    <w:rFonts w:ascii="Comic Sans MS" w:eastAsia="Times New Roman" w:hAnsi="Comic Sans MS" w:cs="Times New Roman"/>
                    <w:color w:val="212529"/>
                    <w:sz w:val="24"/>
                    <w:szCs w:val="24"/>
                    <w:lang w:eastAsia="tr-TR"/>
                  </w:rPr>
                </w:rPrChange>
              </w:rPr>
            </w:pPr>
          </w:p>
          <w:p w14:paraId="2857E3AF" w14:textId="1FE63232" w:rsidR="00D42559" w:rsidRPr="00D3290D" w:rsidRDefault="00D42559" w:rsidP="00D42559">
            <w:pPr>
              <w:spacing w:after="0" w:line="240" w:lineRule="auto"/>
              <w:rPr>
                <w:ins w:id="379" w:author="D" w:date="2022-08-27T20:49:00Z"/>
                <w:rFonts w:ascii="Arial" w:eastAsia="Times New Roman" w:hAnsi="Arial" w:cs="Arial"/>
                <w:color w:val="212529"/>
                <w:sz w:val="24"/>
                <w:szCs w:val="24"/>
                <w:lang w:eastAsia="tr-TR"/>
                <w:rPrChange w:id="380" w:author="Adem" w:date="2022-09-01T13:58:00Z">
                  <w:rPr>
                    <w:ins w:id="381" w:author="D" w:date="2022-08-27T20:49:00Z"/>
                    <w:rFonts w:ascii="Formular" w:eastAsia="Times New Roman" w:hAnsi="Formular" w:cs="Times New Roman"/>
                    <w:color w:val="212529"/>
                    <w:sz w:val="29"/>
                    <w:szCs w:val="29"/>
                    <w:lang w:eastAsia="tr-TR"/>
                  </w:rPr>
                </w:rPrChange>
              </w:rPr>
            </w:pPr>
          </w:p>
        </w:tc>
      </w:tr>
    </w:tbl>
    <w:p w14:paraId="30FEA79D" w14:textId="2ED90666" w:rsidR="00F41156" w:rsidRPr="00D3290D" w:rsidRDefault="00F41156">
      <w:pPr>
        <w:shd w:val="clear" w:color="auto" w:fill="FFFFFF"/>
        <w:spacing w:after="0" w:line="240" w:lineRule="auto"/>
        <w:outlineLvl w:val="2"/>
        <w:rPr>
          <w:ins w:id="382" w:author="D" w:date="2022-08-27T21:00:00Z"/>
          <w:rFonts w:ascii="Arial" w:hAnsi="Arial" w:cs="Arial"/>
          <w:color w:val="212529"/>
          <w:sz w:val="24"/>
          <w:szCs w:val="24"/>
          <w:shd w:val="clear" w:color="auto" w:fill="FFFFFF"/>
          <w:rPrChange w:id="383" w:author="Adem" w:date="2022-09-01T13:58:00Z">
            <w:rPr>
              <w:ins w:id="384" w:author="D" w:date="2022-08-27T21:00:00Z"/>
              <w:rFonts w:ascii="Formular" w:hAnsi="Formular"/>
              <w:color w:val="212529"/>
              <w:sz w:val="29"/>
              <w:szCs w:val="29"/>
              <w:shd w:val="clear" w:color="auto" w:fill="FFFFFF"/>
            </w:rPr>
          </w:rPrChange>
        </w:rPr>
        <w:pPrChange w:id="385" w:author="D" w:date="2022-08-27T21:00:00Z">
          <w:pPr>
            <w:shd w:val="clear" w:color="auto" w:fill="FFFFFF"/>
            <w:spacing w:after="100" w:afterAutospacing="1" w:line="240" w:lineRule="auto"/>
            <w:outlineLvl w:val="2"/>
          </w:pPr>
        </w:pPrChange>
      </w:pPr>
      <w:proofErr w:type="gramStart"/>
      <w:ins w:id="386" w:author="D" w:date="2022-08-27T21:00:00Z">
        <w:r w:rsidRPr="00D3290D">
          <w:rPr>
            <w:rFonts w:ascii="Arial" w:eastAsia="Times New Roman" w:hAnsi="Arial" w:cs="Arial"/>
            <w:b/>
            <w:bCs/>
            <w:color w:val="212529"/>
            <w:sz w:val="24"/>
            <w:szCs w:val="24"/>
            <w:lang w:eastAsia="tr-TR"/>
            <w:rPrChange w:id="387" w:author="Adem" w:date="2022-09-01T13:58:00Z">
              <w:rPr>
                <w:rFonts w:ascii="Formular" w:eastAsia="Times New Roman" w:hAnsi="Formular" w:cs="Times New Roman"/>
                <w:b/>
                <w:bCs/>
                <w:color w:val="212529"/>
                <w:sz w:val="27"/>
                <w:szCs w:val="27"/>
                <w:lang w:eastAsia="tr-TR"/>
              </w:rPr>
            </w:rPrChange>
          </w:rPr>
          <w:t>su</w:t>
        </w:r>
        <w:proofErr w:type="gramEnd"/>
        <w:r w:rsidRPr="00D3290D">
          <w:rPr>
            <w:rFonts w:ascii="Arial" w:eastAsia="Times New Roman" w:hAnsi="Arial" w:cs="Arial"/>
            <w:b/>
            <w:bCs/>
            <w:color w:val="212529"/>
            <w:sz w:val="24"/>
            <w:szCs w:val="24"/>
            <w:lang w:eastAsia="tr-TR"/>
            <w:rPrChange w:id="388" w:author="Adem" w:date="2022-09-01T13:58:00Z">
              <w:rPr>
                <w:rFonts w:ascii="Formular" w:eastAsia="Times New Roman" w:hAnsi="Formular" w:cs="Times New Roman"/>
                <w:b/>
                <w:bCs/>
                <w:color w:val="212529"/>
                <w:sz w:val="27"/>
                <w:szCs w:val="27"/>
                <w:lang w:eastAsia="tr-TR"/>
              </w:rPr>
            </w:rPrChange>
          </w:rPr>
          <w:t xml:space="preserve"> </w:t>
        </w:r>
      </w:ins>
      <w:ins w:id="389" w:author="D" w:date="2022-08-28T22:25:00Z">
        <w:r w:rsidR="00280971" w:rsidRPr="00D3290D">
          <w:rPr>
            <w:rFonts w:ascii="Arial" w:eastAsia="Times New Roman" w:hAnsi="Arial" w:cs="Arial"/>
            <w:b/>
            <w:bCs/>
            <w:color w:val="212529"/>
            <w:sz w:val="24"/>
            <w:szCs w:val="24"/>
            <w:lang w:eastAsia="tr-TR"/>
            <w:rPrChange w:id="390" w:author="Adem" w:date="2022-09-01T13:58:00Z">
              <w:rPr>
                <w:rFonts w:ascii="Comic Sans MS" w:eastAsia="Times New Roman" w:hAnsi="Comic Sans MS" w:cs="Times New Roman"/>
                <w:b/>
                <w:bCs/>
                <w:color w:val="212529"/>
                <w:sz w:val="24"/>
                <w:szCs w:val="24"/>
                <w:lang w:eastAsia="tr-TR"/>
              </w:rPr>
            </w:rPrChange>
          </w:rPr>
          <w:tab/>
        </w:r>
        <w:r w:rsidR="00280971" w:rsidRPr="00D3290D">
          <w:rPr>
            <w:rFonts w:ascii="Arial" w:eastAsia="Times New Roman" w:hAnsi="Arial" w:cs="Arial"/>
            <w:b/>
            <w:bCs/>
            <w:color w:val="212529"/>
            <w:sz w:val="24"/>
            <w:szCs w:val="24"/>
            <w:lang w:eastAsia="tr-TR"/>
            <w:rPrChange w:id="391" w:author="Adem" w:date="2022-09-01T13:58:00Z">
              <w:rPr>
                <w:rFonts w:ascii="Comic Sans MS" w:eastAsia="Times New Roman" w:hAnsi="Comic Sans MS" w:cs="Times New Roman"/>
                <w:b/>
                <w:bCs/>
                <w:color w:val="212529"/>
                <w:sz w:val="24"/>
                <w:szCs w:val="24"/>
                <w:lang w:eastAsia="tr-TR"/>
              </w:rPr>
            </w:rPrChange>
          </w:rPr>
          <w:tab/>
        </w:r>
      </w:ins>
      <w:ins w:id="392" w:author="D" w:date="2022-08-27T21:00:00Z">
        <w:r w:rsidRPr="00D3290D">
          <w:rPr>
            <w:rFonts w:ascii="Arial" w:eastAsia="Times New Roman" w:hAnsi="Arial" w:cs="Arial"/>
            <w:b/>
            <w:bCs/>
            <w:color w:val="212529"/>
            <w:sz w:val="24"/>
            <w:szCs w:val="24"/>
            <w:lang w:eastAsia="tr-TR"/>
            <w:rPrChange w:id="393" w:author="Adem" w:date="2022-09-01T13:58:00Z">
              <w:rPr>
                <w:rFonts w:ascii="Formular" w:eastAsia="Times New Roman" w:hAnsi="Formular" w:cs="Times New Roman"/>
                <w:b/>
                <w:bCs/>
                <w:color w:val="212529"/>
                <w:sz w:val="27"/>
                <w:szCs w:val="27"/>
                <w:lang w:eastAsia="tr-TR"/>
              </w:rPr>
            </w:rPrChange>
          </w:rPr>
          <w:t>;</w:t>
        </w:r>
        <w:r w:rsidRPr="00D3290D">
          <w:rPr>
            <w:rFonts w:ascii="Arial" w:hAnsi="Arial" w:cs="Arial"/>
            <w:color w:val="212529"/>
            <w:sz w:val="24"/>
            <w:szCs w:val="24"/>
            <w:shd w:val="clear" w:color="auto" w:fill="FFFFFF"/>
            <w:rPrChange w:id="394" w:author="Adem" w:date="2022-09-01T13:58:00Z">
              <w:rPr>
                <w:rFonts w:ascii="Formular" w:hAnsi="Formular"/>
                <w:color w:val="212529"/>
                <w:sz w:val="29"/>
                <w:szCs w:val="29"/>
                <w:shd w:val="clear" w:color="auto" w:fill="FFFFFF"/>
              </w:rPr>
            </w:rPrChange>
          </w:rPr>
          <w:t xml:space="preserve">  enables a shell to be run as another user.</w:t>
        </w:r>
      </w:ins>
    </w:p>
    <w:p w14:paraId="34710E7F" w14:textId="21863F8C" w:rsidR="00F41156" w:rsidRPr="00D3290D" w:rsidRDefault="00F41156">
      <w:pPr>
        <w:shd w:val="clear" w:color="auto" w:fill="FFFFFF"/>
        <w:spacing w:after="0" w:line="240" w:lineRule="auto"/>
        <w:outlineLvl w:val="2"/>
        <w:rPr>
          <w:ins w:id="395" w:author="D" w:date="2022-08-27T21:00:00Z"/>
          <w:rFonts w:ascii="Arial" w:eastAsia="Times New Roman" w:hAnsi="Arial" w:cs="Arial"/>
          <w:color w:val="212529"/>
          <w:sz w:val="24"/>
          <w:szCs w:val="24"/>
          <w:lang w:eastAsia="tr-TR"/>
          <w:rPrChange w:id="396" w:author="Adem" w:date="2022-09-01T13:58:00Z">
            <w:rPr>
              <w:ins w:id="397" w:author="D" w:date="2022-08-27T21:00:00Z"/>
              <w:rFonts w:ascii="Formular" w:eastAsia="Times New Roman" w:hAnsi="Formular" w:cs="Times New Roman"/>
              <w:color w:val="212529"/>
              <w:sz w:val="27"/>
              <w:szCs w:val="27"/>
              <w:lang w:eastAsia="tr-TR"/>
            </w:rPr>
          </w:rPrChange>
        </w:rPr>
        <w:pPrChange w:id="398" w:author="D" w:date="2022-08-27T21:00:00Z">
          <w:pPr>
            <w:shd w:val="clear" w:color="auto" w:fill="FFFFFF"/>
            <w:spacing w:after="100" w:afterAutospacing="1" w:line="240" w:lineRule="auto"/>
            <w:outlineLvl w:val="2"/>
          </w:pPr>
        </w:pPrChange>
      </w:pPr>
      <w:proofErr w:type="gramStart"/>
      <w:ins w:id="399" w:author="D" w:date="2022-08-27T21:00:00Z">
        <w:r w:rsidRPr="00D3290D">
          <w:rPr>
            <w:rFonts w:ascii="Arial" w:eastAsia="Times New Roman" w:hAnsi="Arial" w:cs="Arial"/>
            <w:b/>
            <w:bCs/>
            <w:color w:val="212529"/>
            <w:sz w:val="24"/>
            <w:szCs w:val="24"/>
            <w:lang w:eastAsia="tr-TR"/>
            <w:rPrChange w:id="400" w:author="Adem" w:date="2022-09-01T13:58:00Z">
              <w:rPr>
                <w:rFonts w:ascii="Formular" w:eastAsia="Times New Roman" w:hAnsi="Formular" w:cs="Times New Roman"/>
                <w:b/>
                <w:bCs/>
                <w:color w:val="212529"/>
                <w:sz w:val="27"/>
                <w:szCs w:val="27"/>
                <w:lang w:eastAsia="tr-TR"/>
              </w:rPr>
            </w:rPrChange>
          </w:rPr>
          <w:t>su</w:t>
        </w:r>
        <w:proofErr w:type="gramEnd"/>
        <w:r w:rsidRPr="00D3290D">
          <w:rPr>
            <w:rFonts w:ascii="Arial" w:eastAsia="Times New Roman" w:hAnsi="Arial" w:cs="Arial"/>
            <w:b/>
            <w:bCs/>
            <w:color w:val="212529"/>
            <w:sz w:val="24"/>
            <w:szCs w:val="24"/>
            <w:lang w:eastAsia="tr-TR"/>
            <w:rPrChange w:id="401" w:author="Adem" w:date="2022-09-01T13:58:00Z">
              <w:rPr>
                <w:rFonts w:ascii="Formular" w:eastAsia="Times New Roman" w:hAnsi="Formular" w:cs="Times New Roman"/>
                <w:b/>
                <w:bCs/>
                <w:color w:val="212529"/>
                <w:sz w:val="27"/>
                <w:szCs w:val="27"/>
                <w:lang w:eastAsia="tr-TR"/>
              </w:rPr>
            </w:rPrChange>
          </w:rPr>
          <w:t xml:space="preserve"> -</w:t>
        </w:r>
      </w:ins>
      <w:ins w:id="402" w:author="D" w:date="2022-08-28T22:25:00Z">
        <w:r w:rsidR="00280971" w:rsidRPr="00D3290D">
          <w:rPr>
            <w:rFonts w:ascii="Arial" w:eastAsia="Times New Roman" w:hAnsi="Arial" w:cs="Arial"/>
            <w:b/>
            <w:bCs/>
            <w:color w:val="212529"/>
            <w:sz w:val="24"/>
            <w:szCs w:val="24"/>
            <w:lang w:eastAsia="tr-TR"/>
            <w:rPrChange w:id="403" w:author="Adem" w:date="2022-09-01T13:58:00Z">
              <w:rPr>
                <w:rFonts w:ascii="Comic Sans MS" w:eastAsia="Times New Roman" w:hAnsi="Comic Sans MS" w:cs="Times New Roman"/>
                <w:b/>
                <w:bCs/>
                <w:color w:val="212529"/>
                <w:sz w:val="24"/>
                <w:szCs w:val="24"/>
                <w:lang w:eastAsia="tr-TR"/>
              </w:rPr>
            </w:rPrChange>
          </w:rPr>
          <w:tab/>
        </w:r>
        <w:r w:rsidR="00280971" w:rsidRPr="00D3290D">
          <w:rPr>
            <w:rFonts w:ascii="Arial" w:eastAsia="Times New Roman" w:hAnsi="Arial" w:cs="Arial"/>
            <w:b/>
            <w:bCs/>
            <w:color w:val="212529"/>
            <w:sz w:val="24"/>
            <w:szCs w:val="24"/>
            <w:lang w:eastAsia="tr-TR"/>
            <w:rPrChange w:id="404" w:author="Adem" w:date="2022-09-01T13:58:00Z">
              <w:rPr>
                <w:rFonts w:ascii="Comic Sans MS" w:eastAsia="Times New Roman" w:hAnsi="Comic Sans MS" w:cs="Times New Roman"/>
                <w:b/>
                <w:bCs/>
                <w:color w:val="212529"/>
                <w:sz w:val="24"/>
                <w:szCs w:val="24"/>
                <w:lang w:eastAsia="tr-TR"/>
              </w:rPr>
            </w:rPrChange>
          </w:rPr>
          <w:tab/>
        </w:r>
      </w:ins>
      <w:ins w:id="405" w:author="D" w:date="2022-08-27T21:00:00Z">
        <w:r w:rsidRPr="00D3290D">
          <w:rPr>
            <w:rFonts w:ascii="Arial" w:eastAsia="Times New Roman" w:hAnsi="Arial" w:cs="Arial"/>
            <w:b/>
            <w:bCs/>
            <w:color w:val="212529"/>
            <w:sz w:val="24"/>
            <w:szCs w:val="24"/>
            <w:lang w:eastAsia="tr-TR"/>
            <w:rPrChange w:id="406" w:author="Adem" w:date="2022-09-01T13:58:00Z">
              <w:rPr>
                <w:rFonts w:ascii="Formular" w:eastAsia="Times New Roman" w:hAnsi="Formular" w:cs="Times New Roman"/>
                <w:b/>
                <w:bCs/>
                <w:color w:val="212529"/>
                <w:sz w:val="27"/>
                <w:szCs w:val="27"/>
                <w:lang w:eastAsia="tr-TR"/>
              </w:rPr>
            </w:rPrChange>
          </w:rPr>
          <w:t>;</w:t>
        </w:r>
        <w:r w:rsidRPr="00D3290D">
          <w:rPr>
            <w:rFonts w:ascii="Arial" w:eastAsia="Times New Roman" w:hAnsi="Arial" w:cs="Arial"/>
            <w:color w:val="212529"/>
            <w:sz w:val="24"/>
            <w:szCs w:val="24"/>
            <w:lang w:eastAsia="tr-TR"/>
            <w:rPrChange w:id="407" w:author="Adem" w:date="2022-09-01T13:58:00Z">
              <w:rPr>
                <w:rFonts w:ascii="Formular" w:eastAsia="Times New Roman" w:hAnsi="Formular" w:cs="Times New Roman"/>
                <w:color w:val="212529"/>
                <w:sz w:val="27"/>
                <w:szCs w:val="27"/>
                <w:lang w:eastAsia="tr-TR"/>
              </w:rPr>
            </w:rPrChange>
          </w:rPr>
          <w:t xml:space="preserve">  r</w:t>
        </w:r>
        <w:r w:rsidRPr="00D3290D">
          <w:rPr>
            <w:rFonts w:ascii="Arial" w:hAnsi="Arial" w:cs="Arial"/>
            <w:color w:val="212529"/>
            <w:sz w:val="24"/>
            <w:szCs w:val="24"/>
            <w:shd w:val="clear" w:color="auto" w:fill="FFFFFF"/>
            <w:rPrChange w:id="408" w:author="Adem" w:date="2022-09-01T13:58:00Z">
              <w:rPr>
                <w:rFonts w:ascii="Formular" w:hAnsi="Formular"/>
                <w:color w:val="212529"/>
                <w:sz w:val="29"/>
                <w:szCs w:val="29"/>
                <w:shd w:val="clear" w:color="auto" w:fill="FFFFFF"/>
              </w:rPr>
            </w:rPrChange>
          </w:rPr>
          <w:t>etains the same shell environment by default.</w:t>
        </w:r>
      </w:ins>
    </w:p>
    <w:p w14:paraId="2B7714BF" w14:textId="5940804E" w:rsidR="00842879" w:rsidRPr="00D3290D" w:rsidDel="00D42559" w:rsidRDefault="00280971">
      <w:pPr>
        <w:shd w:val="clear" w:color="auto" w:fill="FFFFFF"/>
        <w:spacing w:after="0" w:afterAutospacing="1" w:line="240" w:lineRule="auto"/>
        <w:outlineLvl w:val="2"/>
        <w:rPr>
          <w:del w:id="409" w:author="D" w:date="2022-08-27T20:49:00Z"/>
          <w:rFonts w:ascii="Arial" w:hAnsi="Arial" w:cs="Arial"/>
          <w:b/>
          <w:bCs/>
          <w:sz w:val="24"/>
          <w:szCs w:val="24"/>
          <w:rPrChange w:id="410" w:author="Adem" w:date="2022-09-01T13:58:00Z">
            <w:rPr>
              <w:del w:id="411" w:author="D" w:date="2022-08-27T20:49:00Z"/>
              <w:rFonts w:ascii="Comic Sans MS" w:hAnsi="Comic Sans MS"/>
              <w:sz w:val="24"/>
              <w:szCs w:val="24"/>
            </w:rPr>
          </w:rPrChange>
        </w:rPr>
        <w:pPrChange w:id="412" w:author="D" w:date="2022-08-27T21:00:00Z">
          <w:pPr/>
        </w:pPrChange>
      </w:pPr>
      <w:ins w:id="413" w:author="D" w:date="2022-08-27T20:52:00Z">
        <w:r w:rsidRPr="00D3290D">
          <w:rPr>
            <w:rFonts w:ascii="Arial" w:eastAsia="Times New Roman" w:hAnsi="Arial" w:cs="Arial"/>
            <w:b/>
            <w:bCs/>
            <w:color w:val="212529"/>
            <w:sz w:val="24"/>
            <w:szCs w:val="24"/>
            <w:lang w:eastAsia="tr-TR"/>
            <w:rPrChange w:id="414" w:author="Adem" w:date="2022-09-01T13:58:00Z">
              <w:rPr>
                <w:rFonts w:ascii="Comic Sans MS" w:eastAsia="Times New Roman" w:hAnsi="Comic Sans MS" w:cs="Times New Roman"/>
                <w:b/>
                <w:bCs/>
                <w:color w:val="212529"/>
                <w:sz w:val="24"/>
                <w:szCs w:val="24"/>
                <w:lang w:eastAsia="tr-TR"/>
              </w:rPr>
            </w:rPrChange>
          </w:rPr>
          <w:t>W</w:t>
        </w:r>
        <w:r w:rsidR="00D42559" w:rsidRPr="00D3290D">
          <w:rPr>
            <w:rFonts w:ascii="Arial" w:eastAsia="Times New Roman" w:hAnsi="Arial" w:cs="Arial"/>
            <w:b/>
            <w:bCs/>
            <w:color w:val="212529"/>
            <w:sz w:val="24"/>
            <w:szCs w:val="24"/>
            <w:lang w:eastAsia="tr-TR"/>
            <w:rPrChange w:id="415" w:author="Adem" w:date="2022-09-01T13:58:00Z">
              <w:rPr>
                <w:rFonts w:ascii="Formular" w:eastAsia="Times New Roman" w:hAnsi="Formular" w:cs="Times New Roman"/>
                <w:color w:val="212529"/>
                <w:sz w:val="27"/>
                <w:szCs w:val="27"/>
                <w:lang w:eastAsia="tr-TR"/>
              </w:rPr>
            </w:rPrChange>
          </w:rPr>
          <w:t>hoami</w:t>
        </w:r>
      </w:ins>
      <w:ins w:id="416" w:author="D" w:date="2022-08-28T22:26:00Z">
        <w:r w:rsidRPr="00D3290D">
          <w:rPr>
            <w:rFonts w:ascii="Arial" w:eastAsia="Times New Roman" w:hAnsi="Arial" w:cs="Arial"/>
            <w:b/>
            <w:bCs/>
            <w:color w:val="212529"/>
            <w:sz w:val="24"/>
            <w:szCs w:val="24"/>
            <w:lang w:eastAsia="tr-TR"/>
            <w:rPrChange w:id="417" w:author="Adem" w:date="2022-09-01T13:58:00Z">
              <w:rPr>
                <w:rFonts w:ascii="Comic Sans MS" w:eastAsia="Times New Roman" w:hAnsi="Comic Sans MS" w:cs="Times New Roman"/>
                <w:b/>
                <w:bCs/>
                <w:color w:val="212529"/>
                <w:sz w:val="24"/>
                <w:szCs w:val="24"/>
                <w:lang w:eastAsia="tr-TR"/>
              </w:rPr>
            </w:rPrChange>
          </w:rPr>
          <w:tab/>
        </w:r>
      </w:ins>
      <w:ins w:id="418" w:author="D" w:date="2022-08-27T20:52:00Z">
        <w:r w:rsidR="00D42559" w:rsidRPr="00D3290D">
          <w:rPr>
            <w:rFonts w:ascii="Arial" w:hAnsi="Arial" w:cs="Arial"/>
            <w:b/>
            <w:bCs/>
            <w:sz w:val="24"/>
            <w:szCs w:val="24"/>
            <w:rPrChange w:id="419" w:author="Adem" w:date="2022-09-01T13:58:00Z">
              <w:rPr>
                <w:rFonts w:ascii="Comic Sans MS" w:hAnsi="Comic Sans MS"/>
                <w:sz w:val="24"/>
                <w:szCs w:val="24"/>
              </w:rPr>
            </w:rPrChange>
          </w:rPr>
          <w:t xml:space="preserve">; </w:t>
        </w:r>
        <w:r w:rsidR="00D42559" w:rsidRPr="00D3290D">
          <w:rPr>
            <w:rFonts w:ascii="Arial" w:hAnsi="Arial" w:cs="Arial"/>
            <w:color w:val="212529"/>
            <w:sz w:val="24"/>
            <w:szCs w:val="24"/>
            <w:shd w:val="clear" w:color="auto" w:fill="FFFFFF"/>
            <w:rPrChange w:id="420" w:author="Adem" w:date="2022-09-01T13:58:00Z">
              <w:rPr>
                <w:rFonts w:ascii="Formular" w:hAnsi="Formular"/>
                <w:color w:val="212529"/>
                <w:sz w:val="29"/>
                <w:szCs w:val="29"/>
                <w:shd w:val="clear" w:color="auto" w:fill="FFFFFF"/>
              </w:rPr>
            </w:rPrChange>
          </w:rPr>
          <w:t>Your username is indicated</w:t>
        </w:r>
        <w:r w:rsidR="00254218" w:rsidRPr="00D3290D">
          <w:rPr>
            <w:rFonts w:ascii="Arial" w:hAnsi="Arial" w:cs="Arial"/>
            <w:color w:val="212529"/>
            <w:sz w:val="24"/>
            <w:szCs w:val="24"/>
            <w:shd w:val="clear" w:color="auto" w:fill="FFFFFF"/>
            <w:rPrChange w:id="421" w:author="Adem" w:date="2022-09-01T13:58:00Z">
              <w:rPr>
                <w:rFonts w:ascii="Formular" w:hAnsi="Formular"/>
                <w:color w:val="212529"/>
                <w:sz w:val="29"/>
                <w:szCs w:val="29"/>
                <w:shd w:val="clear" w:color="auto" w:fill="FFFFFF"/>
              </w:rPr>
            </w:rPrChange>
          </w:rPr>
          <w:t xml:space="preserve"> </w:t>
        </w:r>
        <w:r w:rsidR="00D42559" w:rsidRPr="00D3290D">
          <w:rPr>
            <w:rFonts w:ascii="Arial" w:hAnsi="Arial" w:cs="Arial"/>
            <w:color w:val="212529"/>
            <w:sz w:val="24"/>
            <w:szCs w:val="24"/>
            <w:shd w:val="clear" w:color="auto" w:fill="FFFFFF"/>
            <w:rPrChange w:id="422" w:author="Adem" w:date="2022-09-01T13:58:00Z">
              <w:rPr>
                <w:rFonts w:ascii="Formular" w:hAnsi="Formular"/>
                <w:color w:val="212529"/>
                <w:sz w:val="29"/>
                <w:szCs w:val="29"/>
                <w:shd w:val="clear" w:color="auto" w:fill="FFFFFF"/>
              </w:rPr>
            </w:rPrChange>
          </w:rPr>
          <w:t>.</w:t>
        </w:r>
      </w:ins>
      <w:del w:id="423" w:author="D" w:date="2022-08-27T20:49:00Z">
        <w:r w:rsidR="00842879" w:rsidRPr="00D3290D" w:rsidDel="00D42559">
          <w:rPr>
            <w:rFonts w:ascii="Arial" w:hAnsi="Arial" w:cs="Arial"/>
            <w:b/>
            <w:bCs/>
            <w:sz w:val="24"/>
            <w:szCs w:val="24"/>
            <w:rPrChange w:id="424" w:author="Adem" w:date="2022-09-01T13:58:00Z">
              <w:rPr>
                <w:rFonts w:ascii="Comic Sans MS" w:hAnsi="Comic Sans MS"/>
                <w:sz w:val="24"/>
                <w:szCs w:val="24"/>
              </w:rPr>
            </w:rPrChange>
          </w:rPr>
          <w:delText>sudo -l</w:delText>
        </w:r>
        <w:r w:rsidR="00842879" w:rsidRPr="00D3290D" w:rsidDel="00D42559">
          <w:rPr>
            <w:rFonts w:ascii="Arial" w:hAnsi="Arial" w:cs="Arial"/>
            <w:b/>
            <w:bCs/>
            <w:sz w:val="24"/>
            <w:szCs w:val="24"/>
            <w:rPrChange w:id="425" w:author="Adem" w:date="2022-09-01T13:58:00Z">
              <w:rPr>
                <w:rFonts w:ascii="Comic Sans MS" w:hAnsi="Comic Sans MS"/>
                <w:sz w:val="24"/>
                <w:szCs w:val="24"/>
              </w:rPr>
            </w:rPrChange>
          </w:rPr>
          <w:tab/>
        </w:r>
        <w:r w:rsidR="00842879" w:rsidRPr="00D3290D" w:rsidDel="00D42559">
          <w:rPr>
            <w:rFonts w:ascii="Arial" w:hAnsi="Arial" w:cs="Arial"/>
            <w:b/>
            <w:bCs/>
            <w:sz w:val="24"/>
            <w:szCs w:val="24"/>
            <w:rPrChange w:id="426" w:author="Adem" w:date="2022-09-01T13:58:00Z">
              <w:rPr>
                <w:rFonts w:ascii="Comic Sans MS" w:hAnsi="Comic Sans MS"/>
                <w:sz w:val="24"/>
                <w:szCs w:val="24"/>
              </w:rPr>
            </w:rPrChange>
          </w:rPr>
          <w:tab/>
        </w:r>
        <w:r w:rsidR="00842879" w:rsidRPr="00D3290D" w:rsidDel="00D42559">
          <w:rPr>
            <w:rFonts w:ascii="Arial" w:hAnsi="Arial" w:cs="Arial"/>
            <w:b/>
            <w:bCs/>
            <w:sz w:val="24"/>
            <w:szCs w:val="24"/>
            <w:rPrChange w:id="427" w:author="Adem" w:date="2022-09-01T13:58:00Z">
              <w:rPr>
                <w:rFonts w:ascii="Comic Sans MS" w:hAnsi="Comic Sans MS"/>
                <w:sz w:val="24"/>
                <w:szCs w:val="24"/>
              </w:rPr>
            </w:rPrChange>
          </w:rPr>
          <w:tab/>
          <w:delText>List available commands.</w:delText>
        </w:r>
      </w:del>
    </w:p>
    <w:p w14:paraId="1263ACBF" w14:textId="2165CB1B" w:rsidR="00842879" w:rsidRPr="00D3290D" w:rsidDel="00D42559" w:rsidRDefault="00842879">
      <w:pPr>
        <w:spacing w:after="0"/>
        <w:rPr>
          <w:del w:id="428" w:author="D" w:date="2022-08-27T20:49:00Z"/>
          <w:rFonts w:ascii="Arial" w:hAnsi="Arial" w:cs="Arial"/>
          <w:b/>
          <w:bCs/>
          <w:sz w:val="24"/>
          <w:szCs w:val="24"/>
          <w:rPrChange w:id="429" w:author="Adem" w:date="2022-09-01T13:58:00Z">
            <w:rPr>
              <w:del w:id="430" w:author="D" w:date="2022-08-27T20:49:00Z"/>
              <w:rFonts w:ascii="Comic Sans MS" w:hAnsi="Comic Sans MS"/>
              <w:sz w:val="24"/>
              <w:szCs w:val="24"/>
            </w:rPr>
          </w:rPrChange>
        </w:rPr>
        <w:pPrChange w:id="431" w:author="D" w:date="2022-08-27T21:00:00Z">
          <w:pPr/>
        </w:pPrChange>
      </w:pPr>
      <w:del w:id="432" w:author="D" w:date="2022-08-27T20:49:00Z">
        <w:r w:rsidRPr="00D3290D" w:rsidDel="00D42559">
          <w:rPr>
            <w:rFonts w:ascii="Arial" w:hAnsi="Arial" w:cs="Arial"/>
            <w:b/>
            <w:bCs/>
            <w:sz w:val="24"/>
            <w:szCs w:val="24"/>
            <w:rPrChange w:id="433" w:author="Adem" w:date="2022-09-01T13:58:00Z">
              <w:rPr>
                <w:rFonts w:ascii="Comic Sans MS" w:hAnsi="Comic Sans MS"/>
                <w:sz w:val="24"/>
                <w:szCs w:val="24"/>
              </w:rPr>
            </w:rPrChange>
          </w:rPr>
          <w:delText>sudo command</w:delText>
        </w:r>
        <w:r w:rsidRPr="00D3290D" w:rsidDel="00D42559">
          <w:rPr>
            <w:rFonts w:ascii="Arial" w:hAnsi="Arial" w:cs="Arial"/>
            <w:b/>
            <w:bCs/>
            <w:sz w:val="24"/>
            <w:szCs w:val="24"/>
            <w:rPrChange w:id="434" w:author="Adem" w:date="2022-09-01T13:58:00Z">
              <w:rPr>
                <w:rFonts w:ascii="Comic Sans MS" w:hAnsi="Comic Sans MS"/>
                <w:sz w:val="24"/>
                <w:szCs w:val="24"/>
              </w:rPr>
            </w:rPrChange>
          </w:rPr>
          <w:tab/>
        </w:r>
        <w:r w:rsidRPr="00D3290D" w:rsidDel="00D42559">
          <w:rPr>
            <w:rFonts w:ascii="Arial" w:hAnsi="Arial" w:cs="Arial"/>
            <w:b/>
            <w:bCs/>
            <w:sz w:val="24"/>
            <w:szCs w:val="24"/>
            <w:rPrChange w:id="435" w:author="Adem" w:date="2022-09-01T13:58:00Z">
              <w:rPr>
                <w:rFonts w:ascii="Comic Sans MS" w:hAnsi="Comic Sans MS"/>
                <w:sz w:val="24"/>
                <w:szCs w:val="24"/>
              </w:rPr>
            </w:rPrChange>
          </w:rPr>
          <w:tab/>
          <w:delText>Run command as root.</w:delText>
        </w:r>
      </w:del>
    </w:p>
    <w:p w14:paraId="14E6C832" w14:textId="592D81A8" w:rsidR="00842879" w:rsidRPr="00D3290D" w:rsidDel="00D42559" w:rsidRDefault="00842879">
      <w:pPr>
        <w:spacing w:after="0"/>
        <w:rPr>
          <w:del w:id="436" w:author="D" w:date="2022-08-27T20:49:00Z"/>
          <w:rFonts w:ascii="Arial" w:hAnsi="Arial" w:cs="Arial"/>
          <w:b/>
          <w:bCs/>
          <w:sz w:val="24"/>
          <w:szCs w:val="24"/>
          <w:rPrChange w:id="437" w:author="Adem" w:date="2022-09-01T13:58:00Z">
            <w:rPr>
              <w:del w:id="438" w:author="D" w:date="2022-08-27T20:49:00Z"/>
              <w:rFonts w:ascii="Comic Sans MS" w:hAnsi="Comic Sans MS"/>
              <w:sz w:val="24"/>
              <w:szCs w:val="24"/>
            </w:rPr>
          </w:rPrChange>
        </w:rPr>
        <w:pPrChange w:id="439" w:author="D" w:date="2022-08-27T21:00:00Z">
          <w:pPr/>
        </w:pPrChange>
      </w:pPr>
      <w:del w:id="440" w:author="D" w:date="2022-08-27T20:49:00Z">
        <w:r w:rsidRPr="00D3290D" w:rsidDel="00D42559">
          <w:rPr>
            <w:rFonts w:ascii="Arial" w:hAnsi="Arial" w:cs="Arial"/>
            <w:b/>
            <w:bCs/>
            <w:sz w:val="24"/>
            <w:szCs w:val="24"/>
            <w:rPrChange w:id="441" w:author="Adem" w:date="2022-09-01T13:58:00Z">
              <w:rPr>
                <w:rFonts w:ascii="Comic Sans MS" w:hAnsi="Comic Sans MS"/>
                <w:sz w:val="24"/>
                <w:szCs w:val="24"/>
              </w:rPr>
            </w:rPrChange>
          </w:rPr>
          <w:delText>sudo -u root command</w:delText>
        </w:r>
        <w:r w:rsidRPr="00D3290D" w:rsidDel="00D42559">
          <w:rPr>
            <w:rFonts w:ascii="Arial" w:hAnsi="Arial" w:cs="Arial"/>
            <w:b/>
            <w:bCs/>
            <w:sz w:val="24"/>
            <w:szCs w:val="24"/>
            <w:rPrChange w:id="442" w:author="Adem" w:date="2022-09-01T13:58:00Z">
              <w:rPr>
                <w:rFonts w:ascii="Comic Sans MS" w:hAnsi="Comic Sans MS"/>
                <w:sz w:val="24"/>
                <w:szCs w:val="24"/>
              </w:rPr>
            </w:rPrChange>
          </w:rPr>
          <w:tab/>
          <w:delText>Run command as root.</w:delText>
        </w:r>
      </w:del>
    </w:p>
    <w:p w14:paraId="749AF177" w14:textId="41D3E25F" w:rsidR="00842879" w:rsidRPr="00D3290D" w:rsidDel="00D42559" w:rsidRDefault="00842879">
      <w:pPr>
        <w:spacing w:after="0"/>
        <w:rPr>
          <w:del w:id="443" w:author="D" w:date="2022-08-27T20:49:00Z"/>
          <w:rFonts w:ascii="Arial" w:hAnsi="Arial" w:cs="Arial"/>
          <w:b/>
          <w:bCs/>
          <w:sz w:val="24"/>
          <w:szCs w:val="24"/>
          <w:rPrChange w:id="444" w:author="Adem" w:date="2022-09-01T13:58:00Z">
            <w:rPr>
              <w:del w:id="445" w:author="D" w:date="2022-08-27T20:49:00Z"/>
              <w:rFonts w:ascii="Comic Sans MS" w:hAnsi="Comic Sans MS"/>
              <w:sz w:val="24"/>
              <w:szCs w:val="24"/>
            </w:rPr>
          </w:rPrChange>
        </w:rPr>
        <w:pPrChange w:id="446" w:author="D" w:date="2022-08-27T21:00:00Z">
          <w:pPr/>
        </w:pPrChange>
      </w:pPr>
      <w:del w:id="447" w:author="D" w:date="2022-08-27T20:49:00Z">
        <w:r w:rsidRPr="00D3290D" w:rsidDel="00D42559">
          <w:rPr>
            <w:rFonts w:ascii="Arial" w:hAnsi="Arial" w:cs="Arial"/>
            <w:b/>
            <w:bCs/>
            <w:sz w:val="24"/>
            <w:szCs w:val="24"/>
            <w:rPrChange w:id="448" w:author="Adem" w:date="2022-09-01T13:58:00Z">
              <w:rPr>
                <w:rFonts w:ascii="Comic Sans MS" w:hAnsi="Comic Sans MS"/>
                <w:sz w:val="24"/>
                <w:szCs w:val="24"/>
              </w:rPr>
            </w:rPrChange>
          </w:rPr>
          <w:delText>sudo -u user command</w:delText>
        </w:r>
        <w:r w:rsidRPr="00D3290D" w:rsidDel="00D42559">
          <w:rPr>
            <w:rFonts w:ascii="Arial" w:hAnsi="Arial" w:cs="Arial"/>
            <w:b/>
            <w:bCs/>
            <w:sz w:val="24"/>
            <w:szCs w:val="24"/>
            <w:rPrChange w:id="449" w:author="Adem" w:date="2022-09-01T13:58:00Z">
              <w:rPr>
                <w:rFonts w:ascii="Comic Sans MS" w:hAnsi="Comic Sans MS"/>
                <w:sz w:val="24"/>
                <w:szCs w:val="24"/>
              </w:rPr>
            </w:rPrChange>
          </w:rPr>
          <w:tab/>
          <w:delText xml:space="preserve"> to the superuser account.</w:delText>
        </w:r>
      </w:del>
    </w:p>
    <w:p w14:paraId="772E511F" w14:textId="78A03644" w:rsidR="00842879" w:rsidRPr="00D3290D" w:rsidDel="00D42559" w:rsidRDefault="00842879">
      <w:pPr>
        <w:spacing w:after="0"/>
        <w:rPr>
          <w:del w:id="450" w:author="D" w:date="2022-08-27T20:49:00Z"/>
          <w:rFonts w:ascii="Arial" w:hAnsi="Arial" w:cs="Arial"/>
          <w:b/>
          <w:bCs/>
          <w:sz w:val="24"/>
          <w:szCs w:val="24"/>
          <w:rPrChange w:id="451" w:author="Adem" w:date="2022-09-01T13:58:00Z">
            <w:rPr>
              <w:del w:id="452" w:author="D" w:date="2022-08-27T20:49:00Z"/>
              <w:rFonts w:ascii="Comic Sans MS" w:hAnsi="Comic Sans MS"/>
              <w:sz w:val="24"/>
              <w:szCs w:val="24"/>
            </w:rPr>
          </w:rPrChange>
        </w:rPr>
        <w:pPrChange w:id="453" w:author="D" w:date="2022-08-27T21:00:00Z">
          <w:pPr/>
        </w:pPrChange>
      </w:pPr>
      <w:del w:id="454" w:author="D" w:date="2022-08-27T20:49:00Z">
        <w:r w:rsidRPr="00D3290D" w:rsidDel="00D42559">
          <w:rPr>
            <w:rFonts w:ascii="Arial" w:hAnsi="Arial" w:cs="Arial"/>
            <w:b/>
            <w:bCs/>
            <w:sz w:val="24"/>
            <w:szCs w:val="24"/>
            <w:rPrChange w:id="455" w:author="Adem" w:date="2022-09-01T13:58:00Z">
              <w:rPr>
                <w:rFonts w:ascii="Comic Sans MS" w:hAnsi="Comic Sans MS"/>
                <w:sz w:val="24"/>
                <w:szCs w:val="24"/>
              </w:rPr>
            </w:rPrChange>
          </w:rPr>
          <w:delText>sudo su -</w:delText>
        </w:r>
        <w:r w:rsidRPr="00D3290D" w:rsidDel="00D42559">
          <w:rPr>
            <w:rFonts w:ascii="Arial" w:hAnsi="Arial" w:cs="Arial"/>
            <w:b/>
            <w:bCs/>
            <w:sz w:val="24"/>
            <w:szCs w:val="24"/>
            <w:rPrChange w:id="456" w:author="Adem" w:date="2022-09-01T13:58:00Z">
              <w:rPr>
                <w:rFonts w:ascii="Comic Sans MS" w:hAnsi="Comic Sans MS"/>
                <w:sz w:val="24"/>
                <w:szCs w:val="24"/>
              </w:rPr>
            </w:rPrChange>
          </w:rPr>
          <w:tab/>
        </w:r>
        <w:r w:rsidRPr="00D3290D" w:rsidDel="00D42559">
          <w:rPr>
            <w:rFonts w:ascii="Arial" w:hAnsi="Arial" w:cs="Arial"/>
            <w:b/>
            <w:bCs/>
            <w:sz w:val="24"/>
            <w:szCs w:val="24"/>
            <w:rPrChange w:id="457" w:author="Adem" w:date="2022-09-01T13:58:00Z">
              <w:rPr>
                <w:rFonts w:ascii="Comic Sans MS" w:hAnsi="Comic Sans MS"/>
                <w:sz w:val="24"/>
                <w:szCs w:val="24"/>
              </w:rPr>
            </w:rPrChange>
          </w:rPr>
          <w:tab/>
        </w:r>
        <w:r w:rsidRPr="00D3290D" w:rsidDel="00D42559">
          <w:rPr>
            <w:rFonts w:ascii="Arial" w:hAnsi="Arial" w:cs="Arial"/>
            <w:b/>
            <w:bCs/>
            <w:sz w:val="24"/>
            <w:szCs w:val="24"/>
            <w:rPrChange w:id="458" w:author="Adem" w:date="2022-09-01T13:58:00Z">
              <w:rPr>
                <w:rFonts w:ascii="Comic Sans MS" w:hAnsi="Comic Sans MS"/>
                <w:sz w:val="24"/>
                <w:szCs w:val="24"/>
              </w:rPr>
            </w:rPrChange>
          </w:rPr>
          <w:tab/>
          <w:delText>Switch to the superuser account with root's environment.</w:delText>
        </w:r>
      </w:del>
    </w:p>
    <w:p w14:paraId="46EB0BDF" w14:textId="354ED427" w:rsidR="00842879" w:rsidRPr="00D3290D" w:rsidDel="00D42559" w:rsidRDefault="00842879">
      <w:pPr>
        <w:spacing w:after="0"/>
        <w:rPr>
          <w:del w:id="459" w:author="D" w:date="2022-08-27T20:49:00Z"/>
          <w:rFonts w:ascii="Arial" w:hAnsi="Arial" w:cs="Arial"/>
          <w:b/>
          <w:bCs/>
          <w:sz w:val="24"/>
          <w:szCs w:val="24"/>
          <w:rPrChange w:id="460" w:author="Adem" w:date="2022-09-01T13:58:00Z">
            <w:rPr>
              <w:del w:id="461" w:author="D" w:date="2022-08-27T20:49:00Z"/>
              <w:rFonts w:ascii="Comic Sans MS" w:hAnsi="Comic Sans MS"/>
              <w:sz w:val="24"/>
              <w:szCs w:val="24"/>
            </w:rPr>
          </w:rPrChange>
        </w:rPr>
        <w:pPrChange w:id="462" w:author="D" w:date="2022-08-27T21:00:00Z">
          <w:pPr/>
        </w:pPrChange>
      </w:pPr>
      <w:del w:id="463" w:author="D" w:date="2022-08-27T20:49:00Z">
        <w:r w:rsidRPr="00D3290D" w:rsidDel="00D42559">
          <w:rPr>
            <w:rFonts w:ascii="Arial" w:hAnsi="Arial" w:cs="Arial"/>
            <w:b/>
            <w:bCs/>
            <w:sz w:val="24"/>
            <w:szCs w:val="24"/>
            <w:rPrChange w:id="464" w:author="Adem" w:date="2022-09-01T13:58:00Z">
              <w:rPr>
                <w:rFonts w:ascii="Comic Sans MS" w:hAnsi="Comic Sans MS"/>
                <w:sz w:val="24"/>
                <w:szCs w:val="24"/>
              </w:rPr>
            </w:rPrChange>
          </w:rPr>
          <w:delText>sudo su - username</w:delText>
        </w:r>
        <w:r w:rsidRPr="00D3290D" w:rsidDel="00D42559">
          <w:rPr>
            <w:rFonts w:ascii="Arial" w:hAnsi="Arial" w:cs="Arial"/>
            <w:b/>
            <w:bCs/>
            <w:sz w:val="24"/>
            <w:szCs w:val="24"/>
            <w:rPrChange w:id="465" w:author="Adem" w:date="2022-09-01T13:58:00Z">
              <w:rPr>
                <w:rFonts w:ascii="Comic Sans MS" w:hAnsi="Comic Sans MS"/>
                <w:sz w:val="24"/>
                <w:szCs w:val="24"/>
              </w:rPr>
            </w:rPrChange>
          </w:rPr>
          <w:tab/>
          <w:delText>Switch to the username's account with the username's environment.</w:delText>
        </w:r>
      </w:del>
    </w:p>
    <w:p w14:paraId="42333C5C" w14:textId="6DD21D3F" w:rsidR="00842879" w:rsidRPr="00D3290D" w:rsidDel="00D42559" w:rsidRDefault="00842879">
      <w:pPr>
        <w:spacing w:after="0"/>
        <w:rPr>
          <w:del w:id="466" w:author="D" w:date="2022-08-27T20:49:00Z"/>
          <w:rFonts w:ascii="Arial" w:hAnsi="Arial" w:cs="Arial"/>
          <w:b/>
          <w:bCs/>
          <w:sz w:val="24"/>
          <w:szCs w:val="24"/>
          <w:rPrChange w:id="467" w:author="Adem" w:date="2022-09-01T13:58:00Z">
            <w:rPr>
              <w:del w:id="468" w:author="D" w:date="2022-08-27T20:49:00Z"/>
              <w:rFonts w:ascii="Comic Sans MS" w:hAnsi="Comic Sans MS"/>
              <w:sz w:val="24"/>
              <w:szCs w:val="24"/>
            </w:rPr>
          </w:rPrChange>
        </w:rPr>
        <w:pPrChange w:id="469" w:author="D" w:date="2022-08-27T21:00:00Z">
          <w:pPr/>
        </w:pPrChange>
      </w:pPr>
      <w:del w:id="470" w:author="D" w:date="2022-08-27T20:49:00Z">
        <w:r w:rsidRPr="00D3290D" w:rsidDel="00D42559">
          <w:rPr>
            <w:rFonts w:ascii="Arial" w:hAnsi="Arial" w:cs="Arial"/>
            <w:b/>
            <w:bCs/>
            <w:sz w:val="24"/>
            <w:szCs w:val="24"/>
            <w:rPrChange w:id="471" w:author="Adem" w:date="2022-09-01T13:58:00Z">
              <w:rPr>
                <w:rFonts w:ascii="Comic Sans MS" w:hAnsi="Comic Sans MS"/>
                <w:sz w:val="24"/>
                <w:szCs w:val="24"/>
              </w:rPr>
            </w:rPrChange>
          </w:rPr>
          <w:delText>sudo -s</w:delText>
        </w:r>
        <w:r w:rsidRPr="00D3290D" w:rsidDel="00D42559">
          <w:rPr>
            <w:rFonts w:ascii="Arial" w:hAnsi="Arial" w:cs="Arial"/>
            <w:b/>
            <w:bCs/>
            <w:sz w:val="24"/>
            <w:szCs w:val="24"/>
            <w:rPrChange w:id="472" w:author="Adem" w:date="2022-09-01T13:58:00Z">
              <w:rPr>
                <w:rFonts w:ascii="Comic Sans MS" w:hAnsi="Comic Sans MS"/>
                <w:sz w:val="24"/>
                <w:szCs w:val="24"/>
              </w:rPr>
            </w:rPrChange>
          </w:rPr>
          <w:tab/>
          <w:delText>Start a shell as root</w:delText>
        </w:r>
      </w:del>
    </w:p>
    <w:p w14:paraId="429F60CD" w14:textId="30B8DE38" w:rsidR="00842879" w:rsidRPr="00D3290D" w:rsidDel="00D42559" w:rsidRDefault="00842879">
      <w:pPr>
        <w:spacing w:after="0"/>
        <w:rPr>
          <w:del w:id="473" w:author="D" w:date="2022-08-27T20:49:00Z"/>
          <w:rFonts w:ascii="Arial" w:hAnsi="Arial" w:cs="Arial"/>
          <w:b/>
          <w:bCs/>
          <w:sz w:val="24"/>
          <w:szCs w:val="24"/>
          <w:rPrChange w:id="474" w:author="Adem" w:date="2022-09-01T13:58:00Z">
            <w:rPr>
              <w:del w:id="475" w:author="D" w:date="2022-08-27T20:49:00Z"/>
              <w:rFonts w:ascii="Comic Sans MS" w:hAnsi="Comic Sans MS"/>
              <w:sz w:val="24"/>
              <w:szCs w:val="24"/>
            </w:rPr>
          </w:rPrChange>
        </w:rPr>
        <w:pPrChange w:id="476" w:author="D" w:date="2022-08-27T21:00:00Z">
          <w:pPr/>
        </w:pPrChange>
      </w:pPr>
      <w:del w:id="477" w:author="D" w:date="2022-08-27T20:49:00Z">
        <w:r w:rsidRPr="00D3290D" w:rsidDel="00D42559">
          <w:rPr>
            <w:rFonts w:ascii="Arial" w:hAnsi="Arial" w:cs="Arial"/>
            <w:b/>
            <w:bCs/>
            <w:sz w:val="24"/>
            <w:szCs w:val="24"/>
            <w:rPrChange w:id="478" w:author="Adem" w:date="2022-09-01T13:58:00Z">
              <w:rPr>
                <w:rFonts w:ascii="Comic Sans MS" w:hAnsi="Comic Sans MS"/>
                <w:sz w:val="24"/>
                <w:szCs w:val="24"/>
              </w:rPr>
            </w:rPrChange>
          </w:rPr>
          <w:delText>sudo -u root -s</w:delText>
        </w:r>
        <w:r w:rsidRPr="00D3290D" w:rsidDel="00D42559">
          <w:rPr>
            <w:rFonts w:ascii="Arial" w:hAnsi="Arial" w:cs="Arial"/>
            <w:b/>
            <w:bCs/>
            <w:sz w:val="24"/>
            <w:szCs w:val="24"/>
            <w:rPrChange w:id="479" w:author="Adem" w:date="2022-09-01T13:58:00Z">
              <w:rPr>
                <w:rFonts w:ascii="Comic Sans MS" w:hAnsi="Comic Sans MS"/>
                <w:sz w:val="24"/>
                <w:szCs w:val="24"/>
              </w:rPr>
            </w:rPrChange>
          </w:rPr>
          <w:tab/>
        </w:r>
        <w:r w:rsidRPr="00D3290D" w:rsidDel="00D42559">
          <w:rPr>
            <w:rFonts w:ascii="Arial" w:hAnsi="Arial" w:cs="Arial"/>
            <w:b/>
            <w:bCs/>
            <w:sz w:val="24"/>
            <w:szCs w:val="24"/>
            <w:rPrChange w:id="480" w:author="Adem" w:date="2022-09-01T13:58:00Z">
              <w:rPr>
                <w:rFonts w:ascii="Comic Sans MS" w:hAnsi="Comic Sans MS"/>
                <w:sz w:val="24"/>
                <w:szCs w:val="24"/>
              </w:rPr>
            </w:rPrChange>
          </w:rPr>
          <w:tab/>
          <w:delText>Same as above.</w:delText>
        </w:r>
      </w:del>
    </w:p>
    <w:p w14:paraId="775167F8" w14:textId="3F31C636" w:rsidR="00842879" w:rsidRPr="00D3290D" w:rsidDel="00D42559" w:rsidRDefault="00842879">
      <w:pPr>
        <w:spacing w:after="0"/>
        <w:rPr>
          <w:del w:id="481" w:author="D" w:date="2022-08-27T20:49:00Z"/>
          <w:rFonts w:ascii="Arial" w:hAnsi="Arial" w:cs="Arial"/>
          <w:b/>
          <w:bCs/>
          <w:sz w:val="24"/>
          <w:szCs w:val="24"/>
          <w:rPrChange w:id="482" w:author="Adem" w:date="2022-09-01T13:58:00Z">
            <w:rPr>
              <w:del w:id="483" w:author="D" w:date="2022-08-27T20:49:00Z"/>
              <w:rFonts w:ascii="Comic Sans MS" w:hAnsi="Comic Sans MS"/>
              <w:sz w:val="24"/>
              <w:szCs w:val="24"/>
            </w:rPr>
          </w:rPrChange>
        </w:rPr>
        <w:pPrChange w:id="484" w:author="D" w:date="2022-08-27T21:00:00Z">
          <w:pPr/>
        </w:pPrChange>
      </w:pPr>
      <w:del w:id="485" w:author="D" w:date="2022-08-27T20:49:00Z">
        <w:r w:rsidRPr="00D3290D" w:rsidDel="00D42559">
          <w:rPr>
            <w:rFonts w:ascii="Arial" w:hAnsi="Arial" w:cs="Arial"/>
            <w:b/>
            <w:bCs/>
            <w:sz w:val="24"/>
            <w:szCs w:val="24"/>
            <w:rPrChange w:id="486" w:author="Adem" w:date="2022-09-01T13:58:00Z">
              <w:rPr>
                <w:rFonts w:ascii="Comic Sans MS" w:hAnsi="Comic Sans MS"/>
                <w:sz w:val="24"/>
                <w:szCs w:val="24"/>
              </w:rPr>
            </w:rPrChange>
          </w:rPr>
          <w:delText>sudo -u user -s</w:delText>
        </w:r>
        <w:r w:rsidRPr="00D3290D" w:rsidDel="00D42559">
          <w:rPr>
            <w:rFonts w:ascii="Arial" w:hAnsi="Arial" w:cs="Arial"/>
            <w:b/>
            <w:bCs/>
            <w:sz w:val="24"/>
            <w:szCs w:val="24"/>
            <w:rPrChange w:id="487" w:author="Adem" w:date="2022-09-01T13:58:00Z">
              <w:rPr>
                <w:rFonts w:ascii="Comic Sans MS" w:hAnsi="Comic Sans MS"/>
                <w:sz w:val="24"/>
                <w:szCs w:val="24"/>
              </w:rPr>
            </w:rPrChange>
          </w:rPr>
          <w:tab/>
        </w:r>
        <w:r w:rsidRPr="00D3290D" w:rsidDel="00D42559">
          <w:rPr>
            <w:rFonts w:ascii="Arial" w:hAnsi="Arial" w:cs="Arial"/>
            <w:b/>
            <w:bCs/>
            <w:sz w:val="24"/>
            <w:szCs w:val="24"/>
            <w:rPrChange w:id="488" w:author="Adem" w:date="2022-09-01T13:58:00Z">
              <w:rPr>
                <w:rFonts w:ascii="Comic Sans MS" w:hAnsi="Comic Sans MS"/>
                <w:sz w:val="24"/>
                <w:szCs w:val="24"/>
              </w:rPr>
            </w:rPrChange>
          </w:rPr>
          <w:tab/>
        </w:r>
      </w:del>
    </w:p>
    <w:p w14:paraId="090E8A96" w14:textId="738DE479" w:rsidR="00842879" w:rsidRPr="00D3290D" w:rsidDel="00D42559" w:rsidRDefault="00842879">
      <w:pPr>
        <w:spacing w:after="0"/>
        <w:rPr>
          <w:del w:id="489" w:author="D" w:date="2022-08-27T20:49:00Z"/>
          <w:rFonts w:ascii="Arial" w:hAnsi="Arial" w:cs="Arial"/>
          <w:b/>
          <w:bCs/>
          <w:sz w:val="24"/>
          <w:szCs w:val="24"/>
          <w:rPrChange w:id="490" w:author="Adem" w:date="2022-09-01T13:58:00Z">
            <w:rPr>
              <w:del w:id="491" w:author="D" w:date="2022-08-27T20:49:00Z"/>
              <w:rFonts w:ascii="Comic Sans MS" w:hAnsi="Comic Sans MS"/>
              <w:sz w:val="24"/>
              <w:szCs w:val="24"/>
            </w:rPr>
          </w:rPrChange>
        </w:rPr>
        <w:pPrChange w:id="492" w:author="D" w:date="2022-08-27T21:00:00Z">
          <w:pPr/>
        </w:pPrChange>
      </w:pPr>
      <w:del w:id="493" w:author="D" w:date="2022-08-27T20:49:00Z">
        <w:r w:rsidRPr="00D3290D" w:rsidDel="00D42559">
          <w:rPr>
            <w:rFonts w:ascii="Arial" w:hAnsi="Arial" w:cs="Arial"/>
            <w:b/>
            <w:bCs/>
            <w:sz w:val="24"/>
            <w:szCs w:val="24"/>
            <w:rPrChange w:id="494" w:author="Adem" w:date="2022-09-01T13:58:00Z">
              <w:rPr>
                <w:rFonts w:ascii="Comic Sans MS" w:hAnsi="Comic Sans MS"/>
                <w:sz w:val="24"/>
                <w:szCs w:val="24"/>
              </w:rPr>
            </w:rPrChange>
          </w:rPr>
          <w:delText>Start a shell as user.</w:delText>
        </w:r>
      </w:del>
    </w:p>
    <w:p w14:paraId="0DE748C7" w14:textId="77777777" w:rsidR="00842879" w:rsidRPr="00D3290D" w:rsidRDefault="00842879">
      <w:pPr>
        <w:spacing w:after="0"/>
        <w:rPr>
          <w:rFonts w:ascii="Arial" w:hAnsi="Arial" w:cs="Arial"/>
          <w:b/>
          <w:bCs/>
          <w:sz w:val="24"/>
          <w:szCs w:val="24"/>
          <w:rPrChange w:id="495" w:author="Adem" w:date="2022-09-01T13:58:00Z">
            <w:rPr/>
          </w:rPrChange>
        </w:rPr>
        <w:pPrChange w:id="496" w:author="D" w:date="2022-08-27T21:00:00Z">
          <w:pPr/>
        </w:pPrChange>
      </w:pPr>
    </w:p>
    <w:p w14:paraId="7CDFBB2D" w14:textId="64BA709E" w:rsidR="00842879" w:rsidRPr="00D3290D" w:rsidRDefault="00254218">
      <w:pPr>
        <w:shd w:val="clear" w:color="auto" w:fill="FFFFFF"/>
        <w:spacing w:after="0" w:line="240" w:lineRule="auto"/>
        <w:outlineLvl w:val="2"/>
        <w:rPr>
          <w:rFonts w:ascii="Arial" w:eastAsia="Times New Roman" w:hAnsi="Arial" w:cs="Arial"/>
          <w:color w:val="212529"/>
          <w:sz w:val="24"/>
          <w:szCs w:val="24"/>
          <w:lang w:eastAsia="tr-TR"/>
          <w:rPrChange w:id="497" w:author="Adem" w:date="2022-09-01T13:58:00Z">
            <w:rPr/>
          </w:rPrChange>
        </w:rPr>
        <w:pPrChange w:id="498" w:author="D" w:date="2022-08-27T21:00:00Z">
          <w:pPr/>
        </w:pPrChange>
      </w:pPr>
      <w:ins w:id="499" w:author="D" w:date="2022-08-27T20:53:00Z">
        <w:r w:rsidRPr="00D3290D">
          <w:rPr>
            <w:rFonts w:ascii="Arial" w:eastAsia="Times New Roman" w:hAnsi="Arial" w:cs="Arial"/>
            <w:b/>
            <w:bCs/>
            <w:color w:val="212529"/>
            <w:sz w:val="24"/>
            <w:szCs w:val="24"/>
            <w:lang w:eastAsia="tr-TR"/>
            <w:rPrChange w:id="500" w:author="Adem" w:date="2022-09-01T13:58:00Z">
              <w:rPr>
                <w:rFonts w:ascii="Formular" w:eastAsia="Times New Roman" w:hAnsi="Formular" w:cs="Times New Roman"/>
                <w:color w:val="212529"/>
                <w:sz w:val="27"/>
                <w:szCs w:val="27"/>
                <w:lang w:eastAsia="tr-TR"/>
              </w:rPr>
            </w:rPrChange>
          </w:rPr>
          <w:t>Who</w:t>
        </w:r>
      </w:ins>
      <w:ins w:id="501" w:author="D" w:date="2022-08-28T22:25:00Z">
        <w:r w:rsidR="00280971" w:rsidRPr="00D3290D">
          <w:rPr>
            <w:rFonts w:ascii="Arial" w:eastAsia="Times New Roman" w:hAnsi="Arial" w:cs="Arial"/>
            <w:b/>
            <w:bCs/>
            <w:color w:val="212529"/>
            <w:sz w:val="24"/>
            <w:szCs w:val="24"/>
            <w:lang w:eastAsia="tr-TR"/>
            <w:rPrChange w:id="502" w:author="Adem" w:date="2022-09-01T13:58:00Z">
              <w:rPr>
                <w:rFonts w:ascii="Comic Sans MS" w:eastAsia="Times New Roman" w:hAnsi="Comic Sans MS" w:cs="Times New Roman"/>
                <w:b/>
                <w:bCs/>
                <w:color w:val="212529"/>
                <w:sz w:val="24"/>
                <w:szCs w:val="24"/>
                <w:lang w:eastAsia="tr-TR"/>
              </w:rPr>
            </w:rPrChange>
          </w:rPr>
          <w:tab/>
        </w:r>
      </w:ins>
      <w:ins w:id="503" w:author="D" w:date="2022-08-28T22:26:00Z">
        <w:r w:rsidR="00280971" w:rsidRPr="00D3290D">
          <w:rPr>
            <w:rFonts w:ascii="Arial" w:eastAsia="Times New Roman" w:hAnsi="Arial" w:cs="Arial"/>
            <w:b/>
            <w:bCs/>
            <w:color w:val="212529"/>
            <w:sz w:val="24"/>
            <w:szCs w:val="24"/>
            <w:lang w:eastAsia="tr-TR"/>
            <w:rPrChange w:id="504" w:author="Adem" w:date="2022-09-01T13:58:00Z">
              <w:rPr>
                <w:rFonts w:ascii="Comic Sans MS" w:eastAsia="Times New Roman" w:hAnsi="Comic Sans MS" w:cs="Times New Roman"/>
                <w:b/>
                <w:bCs/>
                <w:color w:val="212529"/>
                <w:sz w:val="24"/>
                <w:szCs w:val="24"/>
                <w:lang w:eastAsia="tr-TR"/>
              </w:rPr>
            </w:rPrChange>
          </w:rPr>
          <w:tab/>
        </w:r>
      </w:ins>
      <w:ins w:id="505" w:author="D" w:date="2022-08-27T20:53:00Z">
        <w:r w:rsidRPr="00D3290D">
          <w:rPr>
            <w:rFonts w:ascii="Arial" w:eastAsia="Times New Roman" w:hAnsi="Arial" w:cs="Arial"/>
            <w:b/>
            <w:bCs/>
            <w:color w:val="212529"/>
            <w:sz w:val="24"/>
            <w:szCs w:val="24"/>
            <w:lang w:eastAsia="tr-TR"/>
            <w:rPrChange w:id="506" w:author="Adem" w:date="2022-09-01T13:58:00Z">
              <w:rPr>
                <w:rFonts w:ascii="Formular" w:eastAsia="Times New Roman" w:hAnsi="Formular" w:cs="Times New Roman"/>
                <w:color w:val="212529"/>
                <w:sz w:val="27"/>
                <w:szCs w:val="27"/>
                <w:lang w:eastAsia="tr-TR"/>
              </w:rPr>
            </w:rPrChange>
          </w:rPr>
          <w:t>;</w:t>
        </w:r>
        <w:r w:rsidRPr="00D3290D">
          <w:rPr>
            <w:rFonts w:ascii="Arial" w:eastAsia="Times New Roman" w:hAnsi="Arial" w:cs="Arial"/>
            <w:color w:val="212529"/>
            <w:sz w:val="24"/>
            <w:szCs w:val="24"/>
            <w:lang w:eastAsia="tr-TR"/>
            <w:rPrChange w:id="507" w:author="Adem" w:date="2022-09-01T13:58:00Z">
              <w:rPr>
                <w:rFonts w:ascii="Formular" w:eastAsia="Times New Roman" w:hAnsi="Formular" w:cs="Times New Roman"/>
                <w:color w:val="212529"/>
                <w:sz w:val="27"/>
                <w:szCs w:val="27"/>
                <w:lang w:eastAsia="tr-TR"/>
              </w:rPr>
            </w:rPrChange>
          </w:rPr>
          <w:t xml:space="preserve"> </w:t>
        </w:r>
        <w:r w:rsidRPr="00D3290D">
          <w:rPr>
            <w:rFonts w:ascii="Arial" w:hAnsi="Arial" w:cs="Arial"/>
            <w:color w:val="212529"/>
            <w:sz w:val="24"/>
            <w:szCs w:val="24"/>
            <w:shd w:val="clear" w:color="auto" w:fill="FFFFFF"/>
            <w:rPrChange w:id="508" w:author="Adem" w:date="2022-09-01T13:58:00Z">
              <w:rPr>
                <w:rFonts w:ascii="Formular" w:hAnsi="Formular"/>
                <w:color w:val="212529"/>
                <w:sz w:val="29"/>
                <w:szCs w:val="29"/>
                <w:shd w:val="clear" w:color="auto" w:fill="FFFFFF"/>
              </w:rPr>
            </w:rPrChange>
          </w:rPr>
          <w:t>will provide you with details about who is logged on the system</w:t>
        </w:r>
      </w:ins>
    </w:p>
    <w:p w14:paraId="74CA9D4B" w14:textId="213FFF82" w:rsidR="0001783F" w:rsidRPr="00D3290D" w:rsidRDefault="00254218">
      <w:pPr>
        <w:shd w:val="clear" w:color="auto" w:fill="FFFFFF"/>
        <w:spacing w:after="0" w:line="240" w:lineRule="auto"/>
        <w:outlineLvl w:val="2"/>
        <w:rPr>
          <w:ins w:id="509" w:author="D" w:date="2022-08-27T20:54:00Z"/>
          <w:rFonts w:ascii="Arial" w:hAnsi="Arial" w:cs="Arial"/>
          <w:color w:val="212529"/>
          <w:sz w:val="24"/>
          <w:szCs w:val="24"/>
          <w:shd w:val="clear" w:color="auto" w:fill="FFFFFF"/>
          <w:rPrChange w:id="510" w:author="Adem" w:date="2022-09-01T13:58:00Z">
            <w:rPr>
              <w:ins w:id="511" w:author="D" w:date="2022-08-27T20:54:00Z"/>
              <w:rFonts w:ascii="Formular" w:hAnsi="Formular"/>
              <w:color w:val="212529"/>
              <w:sz w:val="29"/>
              <w:szCs w:val="29"/>
              <w:shd w:val="clear" w:color="auto" w:fill="FFFFFF"/>
            </w:rPr>
          </w:rPrChange>
        </w:rPr>
        <w:pPrChange w:id="512" w:author="D" w:date="2022-08-27T21:00:00Z">
          <w:pPr>
            <w:shd w:val="clear" w:color="auto" w:fill="FFFFFF"/>
            <w:spacing w:after="100" w:afterAutospacing="1" w:line="240" w:lineRule="auto"/>
            <w:outlineLvl w:val="2"/>
          </w:pPr>
        </w:pPrChange>
      </w:pPr>
      <w:ins w:id="513" w:author="D" w:date="2022-08-27T20:54:00Z">
        <w:r w:rsidRPr="00D3290D">
          <w:rPr>
            <w:rFonts w:ascii="Arial" w:eastAsia="Times New Roman" w:hAnsi="Arial" w:cs="Arial"/>
            <w:b/>
            <w:bCs/>
            <w:color w:val="212529"/>
            <w:sz w:val="24"/>
            <w:szCs w:val="24"/>
            <w:lang w:eastAsia="tr-TR"/>
            <w:rPrChange w:id="514" w:author="Adem" w:date="2022-09-01T13:58:00Z">
              <w:rPr>
                <w:rFonts w:ascii="Formular" w:eastAsia="Times New Roman" w:hAnsi="Formular" w:cs="Times New Roman"/>
                <w:color w:val="212529"/>
                <w:sz w:val="27"/>
                <w:szCs w:val="27"/>
                <w:lang w:eastAsia="tr-TR"/>
              </w:rPr>
            </w:rPrChange>
          </w:rPr>
          <w:t>who am i</w:t>
        </w:r>
      </w:ins>
      <w:ins w:id="515" w:author="D" w:date="2022-08-28T22:25:00Z">
        <w:r w:rsidR="00280971" w:rsidRPr="00D3290D">
          <w:rPr>
            <w:rFonts w:ascii="Arial" w:eastAsia="Times New Roman" w:hAnsi="Arial" w:cs="Arial"/>
            <w:b/>
            <w:bCs/>
            <w:color w:val="212529"/>
            <w:sz w:val="24"/>
            <w:szCs w:val="24"/>
            <w:lang w:eastAsia="tr-TR"/>
            <w:rPrChange w:id="516" w:author="Adem" w:date="2022-09-01T13:58:00Z">
              <w:rPr>
                <w:rFonts w:ascii="Comic Sans MS" w:eastAsia="Times New Roman" w:hAnsi="Comic Sans MS" w:cs="Times New Roman"/>
                <w:b/>
                <w:bCs/>
                <w:color w:val="212529"/>
                <w:sz w:val="24"/>
                <w:szCs w:val="24"/>
                <w:lang w:eastAsia="tr-TR"/>
              </w:rPr>
            </w:rPrChange>
          </w:rPr>
          <w:tab/>
        </w:r>
      </w:ins>
      <w:ins w:id="517" w:author="D" w:date="2022-08-27T20:54:00Z">
        <w:r w:rsidRPr="00D3290D">
          <w:rPr>
            <w:rFonts w:ascii="Arial" w:eastAsia="Times New Roman" w:hAnsi="Arial" w:cs="Arial"/>
            <w:b/>
            <w:bCs/>
            <w:color w:val="212529"/>
            <w:sz w:val="24"/>
            <w:szCs w:val="24"/>
            <w:lang w:eastAsia="tr-TR"/>
            <w:rPrChange w:id="518" w:author="Adem" w:date="2022-09-01T13:58:00Z">
              <w:rPr>
                <w:rFonts w:ascii="Formular" w:eastAsia="Times New Roman" w:hAnsi="Formular" w:cs="Times New Roman"/>
                <w:color w:val="212529"/>
                <w:sz w:val="27"/>
                <w:szCs w:val="27"/>
                <w:lang w:eastAsia="tr-TR"/>
              </w:rPr>
            </w:rPrChange>
          </w:rPr>
          <w:t>;</w:t>
        </w:r>
        <w:r w:rsidRPr="00D3290D">
          <w:rPr>
            <w:rFonts w:ascii="Arial" w:eastAsia="Times New Roman" w:hAnsi="Arial" w:cs="Arial"/>
            <w:color w:val="212529"/>
            <w:sz w:val="24"/>
            <w:szCs w:val="24"/>
            <w:lang w:eastAsia="tr-TR"/>
            <w:rPrChange w:id="519" w:author="Adem" w:date="2022-09-01T13:58:00Z">
              <w:rPr>
                <w:rFonts w:ascii="Formular" w:eastAsia="Times New Roman" w:hAnsi="Formular" w:cs="Times New Roman"/>
                <w:color w:val="212529"/>
                <w:sz w:val="27"/>
                <w:szCs w:val="27"/>
                <w:lang w:eastAsia="tr-TR"/>
              </w:rPr>
            </w:rPrChange>
          </w:rPr>
          <w:t xml:space="preserve"> </w:t>
        </w:r>
        <w:r w:rsidRPr="00D3290D">
          <w:rPr>
            <w:rFonts w:ascii="Arial" w:hAnsi="Arial" w:cs="Arial"/>
            <w:color w:val="212529"/>
            <w:sz w:val="24"/>
            <w:szCs w:val="24"/>
            <w:shd w:val="clear" w:color="auto" w:fill="FFFFFF"/>
            <w:rPrChange w:id="520" w:author="Adem" w:date="2022-09-01T13:58:00Z">
              <w:rPr>
                <w:rFonts w:ascii="Formular" w:hAnsi="Formular"/>
                <w:color w:val="212529"/>
                <w:sz w:val="29"/>
                <w:szCs w:val="29"/>
                <w:shd w:val="clear" w:color="auto" w:fill="FFFFFF"/>
              </w:rPr>
            </w:rPrChange>
          </w:rPr>
          <w:t>will only show the line that points to your current session.</w:t>
        </w:r>
      </w:ins>
    </w:p>
    <w:p w14:paraId="0721DB78" w14:textId="25E8A0DD" w:rsidR="00254218" w:rsidRPr="00D3290D" w:rsidRDefault="00254218">
      <w:pPr>
        <w:shd w:val="clear" w:color="auto" w:fill="FFFFFF"/>
        <w:spacing w:after="0" w:line="240" w:lineRule="auto"/>
        <w:outlineLvl w:val="2"/>
        <w:rPr>
          <w:ins w:id="521" w:author="D" w:date="2022-08-27T20:55:00Z"/>
          <w:rFonts w:ascii="Arial" w:hAnsi="Arial" w:cs="Arial"/>
          <w:color w:val="212529"/>
          <w:sz w:val="24"/>
          <w:szCs w:val="24"/>
          <w:shd w:val="clear" w:color="auto" w:fill="FFFFFF"/>
          <w:rPrChange w:id="522" w:author="Adem" w:date="2022-09-01T13:58:00Z">
            <w:rPr>
              <w:ins w:id="523" w:author="D" w:date="2022-08-27T20:55:00Z"/>
              <w:rFonts w:ascii="Formular" w:hAnsi="Formular"/>
              <w:color w:val="212529"/>
              <w:sz w:val="29"/>
              <w:szCs w:val="29"/>
              <w:shd w:val="clear" w:color="auto" w:fill="FFFFFF"/>
            </w:rPr>
          </w:rPrChange>
        </w:rPr>
        <w:pPrChange w:id="524" w:author="D" w:date="2022-08-27T21:00:00Z">
          <w:pPr>
            <w:shd w:val="clear" w:color="auto" w:fill="FFFFFF"/>
            <w:spacing w:after="100" w:afterAutospacing="1" w:line="240" w:lineRule="auto"/>
            <w:outlineLvl w:val="2"/>
          </w:pPr>
        </w:pPrChange>
      </w:pPr>
      <w:proofErr w:type="gramStart"/>
      <w:ins w:id="525" w:author="D" w:date="2022-08-27T20:54:00Z">
        <w:r w:rsidRPr="00D3290D">
          <w:rPr>
            <w:rFonts w:ascii="Arial" w:eastAsia="Times New Roman" w:hAnsi="Arial" w:cs="Arial"/>
            <w:b/>
            <w:bCs/>
            <w:color w:val="212529"/>
            <w:sz w:val="24"/>
            <w:szCs w:val="24"/>
            <w:lang w:eastAsia="tr-TR"/>
            <w:rPrChange w:id="526" w:author="Adem" w:date="2022-09-01T13:58:00Z">
              <w:rPr>
                <w:rFonts w:ascii="Formular" w:eastAsia="Times New Roman" w:hAnsi="Formular" w:cs="Times New Roman"/>
                <w:color w:val="212529"/>
                <w:sz w:val="27"/>
                <w:szCs w:val="27"/>
                <w:lang w:eastAsia="tr-TR"/>
              </w:rPr>
            </w:rPrChange>
          </w:rPr>
          <w:t>w</w:t>
        </w:r>
        <w:proofErr w:type="gramEnd"/>
        <w:r w:rsidRPr="00D3290D">
          <w:rPr>
            <w:rFonts w:ascii="Arial" w:eastAsia="Times New Roman" w:hAnsi="Arial" w:cs="Arial"/>
            <w:b/>
            <w:bCs/>
            <w:color w:val="212529"/>
            <w:sz w:val="24"/>
            <w:szCs w:val="24"/>
            <w:lang w:eastAsia="tr-TR"/>
            <w:rPrChange w:id="527" w:author="Adem" w:date="2022-09-01T13:58:00Z">
              <w:rPr>
                <w:rFonts w:ascii="Formular" w:eastAsia="Times New Roman" w:hAnsi="Formular" w:cs="Times New Roman"/>
                <w:color w:val="212529"/>
                <w:sz w:val="27"/>
                <w:szCs w:val="27"/>
                <w:lang w:eastAsia="tr-TR"/>
              </w:rPr>
            </w:rPrChange>
          </w:rPr>
          <w:t xml:space="preserve"> </w:t>
        </w:r>
      </w:ins>
      <w:ins w:id="528" w:author="D" w:date="2022-08-28T22:26:00Z">
        <w:r w:rsidR="00280971" w:rsidRPr="00D3290D">
          <w:rPr>
            <w:rFonts w:ascii="Arial" w:eastAsia="Times New Roman" w:hAnsi="Arial" w:cs="Arial"/>
            <w:b/>
            <w:bCs/>
            <w:color w:val="212529"/>
            <w:sz w:val="24"/>
            <w:szCs w:val="24"/>
            <w:lang w:eastAsia="tr-TR"/>
            <w:rPrChange w:id="529" w:author="Adem" w:date="2022-09-01T13:58:00Z">
              <w:rPr>
                <w:rFonts w:ascii="Comic Sans MS" w:eastAsia="Times New Roman" w:hAnsi="Comic Sans MS" w:cs="Times New Roman"/>
                <w:b/>
                <w:bCs/>
                <w:color w:val="212529"/>
                <w:sz w:val="24"/>
                <w:szCs w:val="24"/>
                <w:lang w:eastAsia="tr-TR"/>
              </w:rPr>
            </w:rPrChange>
          </w:rPr>
          <w:tab/>
        </w:r>
        <w:r w:rsidR="00280971" w:rsidRPr="00D3290D">
          <w:rPr>
            <w:rFonts w:ascii="Arial" w:eastAsia="Times New Roman" w:hAnsi="Arial" w:cs="Arial"/>
            <w:b/>
            <w:bCs/>
            <w:color w:val="212529"/>
            <w:sz w:val="24"/>
            <w:szCs w:val="24"/>
            <w:lang w:eastAsia="tr-TR"/>
            <w:rPrChange w:id="530" w:author="Adem" w:date="2022-09-01T13:58:00Z">
              <w:rPr>
                <w:rFonts w:ascii="Comic Sans MS" w:eastAsia="Times New Roman" w:hAnsi="Comic Sans MS" w:cs="Times New Roman"/>
                <w:b/>
                <w:bCs/>
                <w:color w:val="212529"/>
                <w:sz w:val="24"/>
                <w:szCs w:val="24"/>
                <w:lang w:eastAsia="tr-TR"/>
              </w:rPr>
            </w:rPrChange>
          </w:rPr>
          <w:tab/>
        </w:r>
      </w:ins>
      <w:ins w:id="531" w:author="D" w:date="2022-08-27T20:54:00Z">
        <w:r w:rsidRPr="00D3290D">
          <w:rPr>
            <w:rFonts w:ascii="Arial" w:eastAsia="Times New Roman" w:hAnsi="Arial" w:cs="Arial"/>
            <w:b/>
            <w:bCs/>
            <w:color w:val="212529"/>
            <w:sz w:val="24"/>
            <w:szCs w:val="24"/>
            <w:lang w:eastAsia="tr-TR"/>
            <w:rPrChange w:id="532" w:author="Adem" w:date="2022-09-01T13:58:00Z">
              <w:rPr>
                <w:rFonts w:ascii="Formular" w:eastAsia="Times New Roman" w:hAnsi="Formular" w:cs="Times New Roman"/>
                <w:color w:val="212529"/>
                <w:sz w:val="27"/>
                <w:szCs w:val="27"/>
                <w:lang w:eastAsia="tr-TR"/>
              </w:rPr>
            </w:rPrChange>
          </w:rPr>
          <w:t>;</w:t>
        </w:r>
        <w:r w:rsidRPr="00D3290D">
          <w:rPr>
            <w:rFonts w:ascii="Arial" w:eastAsia="Times New Roman" w:hAnsi="Arial" w:cs="Arial"/>
            <w:color w:val="212529"/>
            <w:sz w:val="24"/>
            <w:szCs w:val="24"/>
            <w:lang w:eastAsia="tr-TR"/>
            <w:rPrChange w:id="533" w:author="Adem" w:date="2022-09-01T13:58:00Z">
              <w:rPr>
                <w:rFonts w:ascii="Formular" w:eastAsia="Times New Roman" w:hAnsi="Formular" w:cs="Times New Roman"/>
                <w:color w:val="212529"/>
                <w:sz w:val="27"/>
                <w:szCs w:val="27"/>
                <w:lang w:eastAsia="tr-TR"/>
              </w:rPr>
            </w:rPrChange>
          </w:rPr>
          <w:t xml:space="preserve"> </w:t>
        </w:r>
        <w:r w:rsidRPr="00D3290D">
          <w:rPr>
            <w:rFonts w:ascii="Arial" w:hAnsi="Arial" w:cs="Arial"/>
            <w:color w:val="212529"/>
            <w:sz w:val="24"/>
            <w:szCs w:val="24"/>
            <w:shd w:val="clear" w:color="auto" w:fill="FFFFFF"/>
            <w:rPrChange w:id="534" w:author="Adem" w:date="2022-09-01T13:58:00Z">
              <w:rPr>
                <w:rFonts w:ascii="Formular" w:hAnsi="Formular"/>
                <w:color w:val="212529"/>
                <w:sz w:val="29"/>
                <w:szCs w:val="29"/>
                <w:shd w:val="clear" w:color="auto" w:fill="FFFFFF"/>
              </w:rPr>
            </w:rPrChange>
          </w:rPr>
          <w:t>will inform you who is logged on and what they are doing.</w:t>
        </w:r>
      </w:ins>
    </w:p>
    <w:p w14:paraId="29688B6E" w14:textId="719EA3B1" w:rsidR="00254218" w:rsidRPr="00D3290D" w:rsidRDefault="00254218">
      <w:pPr>
        <w:shd w:val="clear" w:color="auto" w:fill="FFFFFF"/>
        <w:spacing w:after="0" w:line="240" w:lineRule="auto"/>
        <w:ind w:left="1416" w:hanging="1416"/>
        <w:outlineLvl w:val="2"/>
        <w:rPr>
          <w:ins w:id="535" w:author="D" w:date="2022-08-27T21:00:00Z"/>
          <w:rFonts w:ascii="Arial" w:hAnsi="Arial" w:cs="Arial"/>
          <w:color w:val="212529"/>
          <w:sz w:val="29"/>
          <w:szCs w:val="29"/>
          <w:shd w:val="clear" w:color="auto" w:fill="FFFFFF"/>
          <w:rPrChange w:id="536" w:author="Adem" w:date="2022-09-01T13:58:00Z">
            <w:rPr>
              <w:ins w:id="537" w:author="D" w:date="2022-08-27T21:00:00Z"/>
              <w:rFonts w:ascii="Formular" w:hAnsi="Formular"/>
              <w:color w:val="212529"/>
              <w:sz w:val="29"/>
              <w:szCs w:val="29"/>
              <w:shd w:val="clear" w:color="auto" w:fill="FFFFFF"/>
            </w:rPr>
          </w:rPrChange>
        </w:rPr>
        <w:pPrChange w:id="538" w:author="D" w:date="2022-08-28T22:26:00Z">
          <w:pPr>
            <w:shd w:val="clear" w:color="auto" w:fill="FFFFFF"/>
            <w:spacing w:after="0" w:line="240" w:lineRule="auto"/>
            <w:outlineLvl w:val="2"/>
          </w:pPr>
        </w:pPrChange>
      </w:pPr>
      <w:ins w:id="539" w:author="D" w:date="2022-08-27T20:55:00Z">
        <w:r w:rsidRPr="00D3290D">
          <w:rPr>
            <w:rFonts w:ascii="Arial" w:eastAsia="Times New Roman" w:hAnsi="Arial" w:cs="Arial"/>
            <w:b/>
            <w:bCs/>
            <w:color w:val="212529"/>
            <w:sz w:val="24"/>
            <w:szCs w:val="24"/>
            <w:lang w:eastAsia="tr-TR"/>
            <w:rPrChange w:id="540" w:author="Adem" w:date="2022-09-01T13:58:00Z">
              <w:rPr>
                <w:rFonts w:ascii="Formular" w:eastAsia="Times New Roman" w:hAnsi="Formular" w:cs="Times New Roman" w:hint="eastAsia"/>
                <w:color w:val="212529"/>
                <w:sz w:val="27"/>
                <w:szCs w:val="27"/>
                <w:lang w:eastAsia="tr-TR"/>
              </w:rPr>
            </w:rPrChange>
          </w:rPr>
          <w:t xml:space="preserve">İd </w:t>
        </w:r>
      </w:ins>
      <w:ins w:id="541" w:author="D" w:date="2022-08-28T22:26:00Z">
        <w:r w:rsidR="00280971" w:rsidRPr="00D3290D">
          <w:rPr>
            <w:rFonts w:ascii="Arial" w:eastAsia="Times New Roman" w:hAnsi="Arial" w:cs="Arial"/>
            <w:b/>
            <w:bCs/>
            <w:color w:val="212529"/>
            <w:sz w:val="24"/>
            <w:szCs w:val="24"/>
            <w:lang w:eastAsia="tr-TR"/>
            <w:rPrChange w:id="542" w:author="Adem" w:date="2022-09-01T13:58:00Z">
              <w:rPr>
                <w:rFonts w:ascii="Comic Sans MS" w:eastAsia="Times New Roman" w:hAnsi="Comic Sans MS" w:cs="Times New Roman"/>
                <w:b/>
                <w:bCs/>
                <w:color w:val="212529"/>
                <w:sz w:val="24"/>
                <w:szCs w:val="24"/>
                <w:lang w:eastAsia="tr-TR"/>
              </w:rPr>
            </w:rPrChange>
          </w:rPr>
          <w:tab/>
        </w:r>
      </w:ins>
      <w:ins w:id="543" w:author="D" w:date="2022-08-27T20:55:00Z">
        <w:r w:rsidRPr="00D3290D">
          <w:rPr>
            <w:rFonts w:ascii="Arial" w:eastAsia="Times New Roman" w:hAnsi="Arial" w:cs="Arial"/>
            <w:b/>
            <w:bCs/>
            <w:color w:val="212529"/>
            <w:sz w:val="24"/>
            <w:szCs w:val="24"/>
            <w:lang w:eastAsia="tr-TR"/>
            <w:rPrChange w:id="544" w:author="Adem" w:date="2022-09-01T13:58:00Z">
              <w:rPr>
                <w:rFonts w:ascii="Formular" w:eastAsia="Times New Roman" w:hAnsi="Formular" w:cs="Times New Roman"/>
                <w:color w:val="212529"/>
                <w:sz w:val="27"/>
                <w:szCs w:val="27"/>
                <w:lang w:eastAsia="tr-TR"/>
              </w:rPr>
            </w:rPrChange>
          </w:rPr>
          <w:t>;</w:t>
        </w:r>
        <w:r w:rsidRPr="00D3290D">
          <w:rPr>
            <w:rFonts w:ascii="Arial" w:hAnsi="Arial" w:cs="Arial"/>
            <w:color w:val="212529"/>
            <w:sz w:val="24"/>
            <w:szCs w:val="24"/>
            <w:shd w:val="clear" w:color="auto" w:fill="FFFFFF"/>
            <w:rPrChange w:id="545" w:author="Adem" w:date="2022-09-01T13:58:00Z">
              <w:rPr>
                <w:rFonts w:ascii="Formular" w:hAnsi="Formular"/>
                <w:color w:val="212529"/>
                <w:sz w:val="29"/>
                <w:szCs w:val="29"/>
                <w:shd w:val="clear" w:color="auto" w:fill="FFFFFF"/>
              </w:rPr>
            </w:rPrChange>
          </w:rPr>
          <w:t>will provide your user id, your primary group id, and a list of the groups you belong to</w:t>
        </w:r>
        <w:r w:rsidRPr="00D3290D">
          <w:rPr>
            <w:rFonts w:ascii="Arial" w:hAnsi="Arial" w:cs="Arial"/>
            <w:color w:val="212529"/>
            <w:sz w:val="29"/>
            <w:szCs w:val="29"/>
            <w:shd w:val="clear" w:color="auto" w:fill="FFFFFF"/>
            <w:rPrChange w:id="546" w:author="Adem" w:date="2022-09-01T13:58:00Z">
              <w:rPr>
                <w:rFonts w:ascii="Formular" w:hAnsi="Formular"/>
                <w:color w:val="212529"/>
                <w:sz w:val="29"/>
                <w:szCs w:val="29"/>
                <w:shd w:val="clear" w:color="auto" w:fill="FFFFFF"/>
              </w:rPr>
            </w:rPrChange>
          </w:rPr>
          <w:t>.</w:t>
        </w:r>
      </w:ins>
    </w:p>
    <w:p w14:paraId="65F95BE4" w14:textId="69DA6633" w:rsidR="00F41156" w:rsidRPr="00D3290D" w:rsidRDefault="00F41156" w:rsidP="00F41156">
      <w:pPr>
        <w:shd w:val="clear" w:color="auto" w:fill="FFFFFF"/>
        <w:spacing w:after="100" w:afterAutospacing="1" w:line="240" w:lineRule="auto"/>
        <w:outlineLvl w:val="1"/>
        <w:rPr>
          <w:ins w:id="547" w:author="D" w:date="2022-08-27T21:05:00Z"/>
          <w:rFonts w:ascii="Arial" w:hAnsi="Arial" w:cs="Arial"/>
          <w:color w:val="212529"/>
          <w:sz w:val="29"/>
          <w:szCs w:val="29"/>
          <w:shd w:val="clear" w:color="auto" w:fill="FFFFFF"/>
          <w:rPrChange w:id="548" w:author="Adem" w:date="2022-09-01T13:58:00Z">
            <w:rPr>
              <w:ins w:id="549" w:author="D" w:date="2022-08-27T21:05:00Z"/>
              <w:rFonts w:ascii="Formular" w:hAnsi="Formular"/>
              <w:color w:val="212529"/>
              <w:sz w:val="29"/>
              <w:szCs w:val="29"/>
              <w:shd w:val="clear" w:color="auto" w:fill="FFFFFF"/>
            </w:rPr>
          </w:rPrChange>
        </w:rPr>
      </w:pPr>
      <w:ins w:id="550" w:author="D" w:date="2022-08-27T21:02:00Z">
        <w:r w:rsidRPr="00D3290D">
          <w:rPr>
            <w:rFonts w:ascii="Arial" w:eastAsia="Times New Roman" w:hAnsi="Arial" w:cs="Arial"/>
            <w:color w:val="212529"/>
            <w:sz w:val="36"/>
            <w:szCs w:val="36"/>
            <w:lang w:eastAsia="tr-TR"/>
            <w:rPrChange w:id="551" w:author="Adem" w:date="2022-09-01T13:58:00Z">
              <w:rPr>
                <w:rFonts w:ascii="Formular" w:eastAsia="Times New Roman" w:hAnsi="Formular" w:cs="Times New Roman"/>
                <w:color w:val="212529"/>
                <w:sz w:val="36"/>
                <w:szCs w:val="36"/>
                <w:lang w:eastAsia="tr-TR"/>
              </w:rPr>
            </w:rPrChange>
          </w:rPr>
          <w:t>/etc/passwd;</w:t>
        </w:r>
        <w:r w:rsidRPr="00D3290D">
          <w:rPr>
            <w:rFonts w:ascii="Arial" w:hAnsi="Arial" w:cs="Arial"/>
            <w:color w:val="212529"/>
            <w:sz w:val="29"/>
            <w:szCs w:val="29"/>
            <w:shd w:val="clear" w:color="auto" w:fill="FFFFFF"/>
            <w:rPrChange w:id="552" w:author="Adem" w:date="2022-09-01T13:58:00Z">
              <w:rPr>
                <w:rFonts w:ascii="Formular" w:hAnsi="Formular"/>
                <w:color w:val="212529"/>
                <w:sz w:val="29"/>
                <w:szCs w:val="29"/>
                <w:shd w:val="clear" w:color="auto" w:fill="FFFFFF"/>
              </w:rPr>
            </w:rPrChange>
          </w:rPr>
          <w:t xml:space="preserve"> On Linux, the local user database is /etc/passwd.</w:t>
        </w:r>
      </w:ins>
    </w:p>
    <w:p w14:paraId="6FC14E6F" w14:textId="255F5AA9" w:rsidR="0002743E" w:rsidRPr="00D3290D" w:rsidRDefault="0002743E">
      <w:pPr>
        <w:shd w:val="clear" w:color="auto" w:fill="FFFFFF"/>
        <w:spacing w:after="100" w:afterAutospacing="1" w:line="240" w:lineRule="auto"/>
        <w:jc w:val="both"/>
        <w:outlineLvl w:val="1"/>
        <w:rPr>
          <w:ins w:id="553" w:author="D" w:date="2022-08-27T21:06:00Z"/>
          <w:rFonts w:ascii="Arial" w:hAnsi="Arial" w:cs="Arial"/>
          <w:color w:val="212529"/>
          <w:sz w:val="24"/>
          <w:szCs w:val="24"/>
          <w:shd w:val="clear" w:color="auto" w:fill="FFFFFF"/>
          <w:rPrChange w:id="554" w:author="Adem" w:date="2022-09-01T13:58:00Z">
            <w:rPr>
              <w:ins w:id="555" w:author="D" w:date="2022-08-27T21:06:00Z"/>
              <w:rFonts w:ascii="Formular" w:hAnsi="Formular"/>
              <w:color w:val="212529"/>
              <w:sz w:val="29"/>
              <w:szCs w:val="29"/>
              <w:shd w:val="clear" w:color="auto" w:fill="FFFFFF"/>
            </w:rPr>
          </w:rPrChange>
        </w:rPr>
        <w:pPrChange w:id="556" w:author="D" w:date="2022-08-28T22:29:00Z">
          <w:pPr>
            <w:shd w:val="clear" w:color="auto" w:fill="FFFFFF"/>
            <w:spacing w:after="100" w:afterAutospacing="1" w:line="240" w:lineRule="auto"/>
            <w:outlineLvl w:val="1"/>
          </w:pPr>
        </w:pPrChange>
      </w:pPr>
      <w:ins w:id="557" w:author="D" w:date="2022-08-27T21:05:00Z">
        <w:r w:rsidRPr="00D3290D">
          <w:rPr>
            <w:rFonts w:ascii="Arial" w:eastAsia="Times New Roman" w:hAnsi="Arial" w:cs="Arial"/>
            <w:b/>
            <w:bCs/>
            <w:color w:val="212529"/>
            <w:sz w:val="24"/>
            <w:szCs w:val="24"/>
            <w:lang w:eastAsia="tr-TR"/>
            <w:rPrChange w:id="558" w:author="Adem" w:date="2022-09-01T13:58:00Z">
              <w:rPr>
                <w:rFonts w:ascii="Formular" w:eastAsia="Times New Roman" w:hAnsi="Formular" w:cs="Times New Roman"/>
                <w:color w:val="212529"/>
                <w:sz w:val="36"/>
                <w:szCs w:val="36"/>
                <w:lang w:eastAsia="tr-TR"/>
              </w:rPr>
            </w:rPrChange>
          </w:rPr>
          <w:t>root;</w:t>
        </w:r>
        <w:r w:rsidRPr="00D3290D">
          <w:rPr>
            <w:rFonts w:ascii="Arial" w:eastAsia="Times New Roman" w:hAnsi="Arial" w:cs="Arial"/>
            <w:color w:val="212529"/>
            <w:sz w:val="24"/>
            <w:szCs w:val="24"/>
            <w:lang w:eastAsia="tr-TR"/>
            <w:rPrChange w:id="559" w:author="Adem" w:date="2022-09-01T13:58:00Z">
              <w:rPr>
                <w:rFonts w:ascii="Formular" w:eastAsia="Times New Roman" w:hAnsi="Formular" w:cs="Times New Roman"/>
                <w:color w:val="212529"/>
                <w:sz w:val="36"/>
                <w:szCs w:val="36"/>
                <w:lang w:eastAsia="tr-TR"/>
              </w:rPr>
            </w:rPrChange>
          </w:rPr>
          <w:t xml:space="preserve"> </w:t>
        </w:r>
      </w:ins>
      <w:ins w:id="560" w:author="D" w:date="2022-08-27T21:06:00Z">
        <w:r w:rsidRPr="00D3290D">
          <w:rPr>
            <w:rFonts w:ascii="Arial" w:hAnsi="Arial" w:cs="Arial"/>
            <w:color w:val="212529"/>
            <w:sz w:val="24"/>
            <w:szCs w:val="24"/>
            <w:shd w:val="clear" w:color="auto" w:fill="FFFFFF"/>
            <w:rPrChange w:id="561" w:author="Adem" w:date="2022-09-01T13:58:00Z">
              <w:rPr>
                <w:rFonts w:ascii="Formular" w:hAnsi="Formular"/>
                <w:color w:val="212529"/>
                <w:sz w:val="29"/>
                <w:szCs w:val="29"/>
                <w:shd w:val="clear" w:color="auto" w:fill="FFFFFF"/>
              </w:rPr>
            </w:rPrChange>
          </w:rPr>
          <w:t>The most powerful account on your Linux system is the root user also called the superuser. This user is capable of doing almost everything, even creating other users. The userid of the root user is always 0.</w:t>
        </w:r>
      </w:ins>
    </w:p>
    <w:p w14:paraId="53DAA3C2" w14:textId="77777777" w:rsidR="0002743E" w:rsidRPr="00D3290D" w:rsidRDefault="0002743E">
      <w:pPr>
        <w:shd w:val="clear" w:color="auto" w:fill="FFFFFF"/>
        <w:spacing w:after="0" w:line="240" w:lineRule="auto"/>
        <w:outlineLvl w:val="1"/>
        <w:rPr>
          <w:ins w:id="562" w:author="D" w:date="2022-08-27T21:06:00Z"/>
          <w:rFonts w:ascii="Arial" w:eastAsia="Times New Roman" w:hAnsi="Arial" w:cs="Arial"/>
          <w:color w:val="212529"/>
          <w:sz w:val="24"/>
          <w:szCs w:val="24"/>
          <w:lang w:eastAsia="tr-TR"/>
          <w:rPrChange w:id="563" w:author="Adem" w:date="2022-09-01T13:58:00Z">
            <w:rPr>
              <w:ins w:id="564" w:author="D" w:date="2022-08-27T21:06:00Z"/>
              <w:rFonts w:ascii="Formular" w:eastAsia="Times New Roman" w:hAnsi="Formular" w:cs="Times New Roman"/>
              <w:color w:val="212529"/>
              <w:sz w:val="36"/>
              <w:szCs w:val="36"/>
              <w:lang w:eastAsia="tr-TR"/>
            </w:rPr>
          </w:rPrChange>
        </w:rPr>
        <w:pPrChange w:id="565" w:author="D" w:date="2022-08-27T21:06:00Z">
          <w:pPr>
            <w:shd w:val="clear" w:color="auto" w:fill="FFFFFF"/>
            <w:spacing w:after="100" w:afterAutospacing="1" w:line="240" w:lineRule="auto"/>
            <w:outlineLvl w:val="1"/>
          </w:pPr>
        </w:pPrChange>
      </w:pPr>
      <w:ins w:id="566" w:author="D" w:date="2022-08-27T21:06:00Z">
        <w:r w:rsidRPr="00D3290D">
          <w:rPr>
            <w:rFonts w:ascii="Arial" w:eastAsia="Times New Roman" w:hAnsi="Arial" w:cs="Arial"/>
            <w:color w:val="212529"/>
            <w:sz w:val="24"/>
            <w:szCs w:val="24"/>
            <w:lang w:eastAsia="tr-TR"/>
            <w:rPrChange w:id="567" w:author="Adem" w:date="2022-09-01T13:58:00Z">
              <w:rPr>
                <w:rFonts w:ascii="Formular" w:eastAsia="Times New Roman" w:hAnsi="Formular" w:cs="Times New Roman"/>
                <w:color w:val="212529"/>
                <w:sz w:val="36"/>
                <w:szCs w:val="36"/>
                <w:lang w:eastAsia="tr-TR"/>
              </w:rPr>
            </w:rPrChange>
          </w:rPr>
          <w:t>root@DESKTOP-UN6T2ES:~# id</w:t>
        </w:r>
      </w:ins>
    </w:p>
    <w:p w14:paraId="05C93ED1" w14:textId="77777777" w:rsidR="0002743E" w:rsidRPr="00D3290D" w:rsidRDefault="0002743E">
      <w:pPr>
        <w:shd w:val="clear" w:color="auto" w:fill="FFFFFF"/>
        <w:spacing w:after="0" w:line="240" w:lineRule="auto"/>
        <w:outlineLvl w:val="1"/>
        <w:rPr>
          <w:ins w:id="568" w:author="D" w:date="2022-08-27T21:06:00Z"/>
          <w:rFonts w:ascii="Arial" w:eastAsia="Times New Roman" w:hAnsi="Arial" w:cs="Arial"/>
          <w:color w:val="212529"/>
          <w:sz w:val="24"/>
          <w:szCs w:val="24"/>
          <w:lang w:eastAsia="tr-TR"/>
          <w:rPrChange w:id="569" w:author="Adem" w:date="2022-09-01T13:58:00Z">
            <w:rPr>
              <w:ins w:id="570" w:author="D" w:date="2022-08-27T21:06:00Z"/>
              <w:rFonts w:ascii="Formular" w:eastAsia="Times New Roman" w:hAnsi="Formular" w:cs="Times New Roman"/>
              <w:color w:val="212529"/>
              <w:sz w:val="36"/>
              <w:szCs w:val="36"/>
              <w:lang w:eastAsia="tr-TR"/>
            </w:rPr>
          </w:rPrChange>
        </w:rPr>
        <w:pPrChange w:id="571" w:author="D" w:date="2022-08-27T21:06:00Z">
          <w:pPr>
            <w:shd w:val="clear" w:color="auto" w:fill="FFFFFF"/>
            <w:spacing w:after="100" w:afterAutospacing="1" w:line="240" w:lineRule="auto"/>
            <w:outlineLvl w:val="1"/>
          </w:pPr>
        </w:pPrChange>
      </w:pPr>
      <w:ins w:id="572" w:author="D" w:date="2022-08-27T21:06:00Z">
        <w:r w:rsidRPr="00D3290D">
          <w:rPr>
            <w:rFonts w:ascii="Arial" w:eastAsia="Times New Roman" w:hAnsi="Arial" w:cs="Arial"/>
            <w:color w:val="212529"/>
            <w:sz w:val="24"/>
            <w:szCs w:val="24"/>
            <w:lang w:eastAsia="tr-TR"/>
            <w:rPrChange w:id="573" w:author="Adem" w:date="2022-09-01T13:58:00Z">
              <w:rPr>
                <w:rFonts w:ascii="Formular" w:eastAsia="Times New Roman" w:hAnsi="Formular" w:cs="Times New Roman"/>
                <w:color w:val="212529"/>
                <w:sz w:val="36"/>
                <w:szCs w:val="36"/>
                <w:lang w:eastAsia="tr-TR"/>
              </w:rPr>
            </w:rPrChange>
          </w:rPr>
          <w:t>uid=0(root) gid=0(root) groups=0(root)</w:t>
        </w:r>
      </w:ins>
    </w:p>
    <w:p w14:paraId="7A8FB234" w14:textId="669A5AE3" w:rsidR="0002743E" w:rsidRPr="00D3290D" w:rsidRDefault="0002743E" w:rsidP="0002743E">
      <w:pPr>
        <w:shd w:val="clear" w:color="auto" w:fill="FFFFFF"/>
        <w:spacing w:after="0" w:line="240" w:lineRule="auto"/>
        <w:outlineLvl w:val="1"/>
        <w:rPr>
          <w:ins w:id="574" w:author="D" w:date="2022-08-27T21:06:00Z"/>
          <w:rFonts w:ascii="Arial" w:eastAsia="Times New Roman" w:hAnsi="Arial" w:cs="Arial"/>
          <w:color w:val="212529"/>
          <w:sz w:val="24"/>
          <w:szCs w:val="24"/>
          <w:lang w:eastAsia="tr-TR"/>
          <w:rPrChange w:id="575" w:author="Adem" w:date="2022-09-01T13:58:00Z">
            <w:rPr>
              <w:ins w:id="576" w:author="D" w:date="2022-08-27T21:06:00Z"/>
              <w:rFonts w:ascii="Formular" w:eastAsia="Times New Roman" w:hAnsi="Formular" w:cs="Times New Roman"/>
              <w:color w:val="212529"/>
              <w:sz w:val="36"/>
              <w:szCs w:val="36"/>
              <w:lang w:eastAsia="tr-TR"/>
            </w:rPr>
          </w:rPrChange>
        </w:rPr>
      </w:pPr>
      <w:ins w:id="577" w:author="D" w:date="2022-08-27T21:06:00Z">
        <w:r w:rsidRPr="00D3290D">
          <w:rPr>
            <w:rFonts w:ascii="Arial" w:eastAsia="Times New Roman" w:hAnsi="Arial" w:cs="Arial"/>
            <w:color w:val="212529"/>
            <w:sz w:val="24"/>
            <w:szCs w:val="24"/>
            <w:lang w:eastAsia="tr-TR"/>
            <w:rPrChange w:id="578" w:author="Adem" w:date="2022-09-01T13:58:00Z">
              <w:rPr>
                <w:rFonts w:ascii="Formular" w:eastAsia="Times New Roman" w:hAnsi="Formular" w:cs="Times New Roman"/>
                <w:color w:val="212529"/>
                <w:sz w:val="36"/>
                <w:szCs w:val="36"/>
                <w:lang w:eastAsia="tr-TR"/>
              </w:rPr>
            </w:rPrChange>
          </w:rPr>
          <w:t>root@DESKTOP-UN6T2ES:~#</w:t>
        </w:r>
      </w:ins>
    </w:p>
    <w:p w14:paraId="4A9DAA14" w14:textId="77777777" w:rsidR="0002743E" w:rsidRPr="00D3290D" w:rsidRDefault="0002743E">
      <w:pPr>
        <w:shd w:val="clear" w:color="auto" w:fill="FFFFFF"/>
        <w:spacing w:after="0" w:line="240" w:lineRule="auto"/>
        <w:outlineLvl w:val="1"/>
        <w:rPr>
          <w:ins w:id="579" w:author="D" w:date="2022-08-27T21:02:00Z"/>
          <w:rFonts w:ascii="Arial" w:hAnsi="Arial" w:cs="Arial"/>
          <w:color w:val="212529"/>
          <w:sz w:val="24"/>
          <w:szCs w:val="24"/>
          <w:shd w:val="clear" w:color="auto" w:fill="FFFFFF"/>
          <w:rPrChange w:id="580" w:author="Adem" w:date="2022-09-01T13:58:00Z">
            <w:rPr>
              <w:ins w:id="581" w:author="D" w:date="2022-08-27T21:02:00Z"/>
              <w:rFonts w:ascii="Formular" w:hAnsi="Formular"/>
              <w:color w:val="212529"/>
              <w:sz w:val="29"/>
              <w:szCs w:val="29"/>
              <w:shd w:val="clear" w:color="auto" w:fill="FFFFFF"/>
            </w:rPr>
          </w:rPrChange>
        </w:rPr>
        <w:pPrChange w:id="582" w:author="D" w:date="2022-08-27T21:06:00Z">
          <w:pPr>
            <w:shd w:val="clear" w:color="auto" w:fill="FFFFFF"/>
            <w:spacing w:after="100" w:afterAutospacing="1" w:line="240" w:lineRule="auto"/>
            <w:outlineLvl w:val="1"/>
          </w:pPr>
        </w:pPrChange>
      </w:pPr>
    </w:p>
    <w:p w14:paraId="3F1B947C" w14:textId="7DB62C9E" w:rsidR="0002743E" w:rsidRPr="00D3290D" w:rsidRDefault="000417DC" w:rsidP="00F41156">
      <w:pPr>
        <w:shd w:val="clear" w:color="auto" w:fill="FFFFFF"/>
        <w:spacing w:after="100" w:afterAutospacing="1" w:line="240" w:lineRule="auto"/>
        <w:outlineLvl w:val="1"/>
        <w:rPr>
          <w:ins w:id="583" w:author="D" w:date="2022-08-27T21:04:00Z"/>
          <w:rFonts w:ascii="Arial" w:hAnsi="Arial" w:cs="Arial"/>
          <w:color w:val="212529"/>
          <w:sz w:val="24"/>
          <w:szCs w:val="24"/>
          <w:shd w:val="clear" w:color="auto" w:fill="FFFFFF"/>
          <w:rPrChange w:id="584" w:author="Adem" w:date="2022-09-01T13:58:00Z">
            <w:rPr>
              <w:ins w:id="585" w:author="D" w:date="2022-08-27T21:04:00Z"/>
              <w:rFonts w:ascii="Formular" w:hAnsi="Formular"/>
              <w:color w:val="212529"/>
              <w:sz w:val="29"/>
              <w:szCs w:val="29"/>
              <w:shd w:val="clear" w:color="auto" w:fill="FFFFFF"/>
            </w:rPr>
          </w:rPrChange>
        </w:rPr>
      </w:pPr>
      <w:ins w:id="586" w:author="D" w:date="2022-08-27T21:47:00Z">
        <w:r w:rsidRPr="00D3290D">
          <w:rPr>
            <w:rFonts w:ascii="Arial" w:eastAsia="Times New Roman" w:hAnsi="Arial" w:cs="Arial"/>
            <w:b/>
            <w:bCs/>
            <w:color w:val="212529"/>
            <w:sz w:val="24"/>
            <w:szCs w:val="24"/>
            <w:lang w:eastAsia="tr-TR"/>
            <w:rPrChange w:id="587" w:author="Adem" w:date="2022-09-01T13:58:00Z">
              <w:rPr>
                <w:rFonts w:ascii="Comic Sans MS" w:eastAsia="Times New Roman" w:hAnsi="Comic Sans MS" w:cs="Times New Roman"/>
                <w:b/>
                <w:bCs/>
                <w:color w:val="212529"/>
                <w:sz w:val="24"/>
                <w:szCs w:val="24"/>
                <w:lang w:eastAsia="tr-TR"/>
              </w:rPr>
            </w:rPrChange>
          </w:rPr>
          <w:t>u</w:t>
        </w:r>
      </w:ins>
      <w:ins w:id="588" w:author="D" w:date="2022-08-27T21:02:00Z">
        <w:r w:rsidR="00F41156" w:rsidRPr="00D3290D">
          <w:rPr>
            <w:rFonts w:ascii="Arial" w:eastAsia="Times New Roman" w:hAnsi="Arial" w:cs="Arial"/>
            <w:b/>
            <w:bCs/>
            <w:color w:val="212529"/>
            <w:sz w:val="24"/>
            <w:szCs w:val="24"/>
            <w:lang w:eastAsia="tr-TR"/>
            <w:rPrChange w:id="589" w:author="Adem" w:date="2022-09-01T13:58:00Z">
              <w:rPr>
                <w:rFonts w:ascii="Formular" w:eastAsia="Times New Roman" w:hAnsi="Formular" w:cs="Times New Roman"/>
                <w:color w:val="212529"/>
                <w:sz w:val="36"/>
                <w:szCs w:val="36"/>
                <w:lang w:eastAsia="tr-TR"/>
              </w:rPr>
            </w:rPrChange>
          </w:rPr>
          <w:t>seradd</w:t>
        </w:r>
      </w:ins>
      <w:ins w:id="590" w:author="D" w:date="2022-08-27T21:03:00Z">
        <w:r w:rsidR="00F41156" w:rsidRPr="00D3290D">
          <w:rPr>
            <w:rFonts w:ascii="Arial" w:eastAsia="Times New Roman" w:hAnsi="Arial" w:cs="Arial"/>
            <w:b/>
            <w:bCs/>
            <w:color w:val="212529"/>
            <w:sz w:val="24"/>
            <w:szCs w:val="24"/>
            <w:lang w:eastAsia="tr-TR"/>
            <w:rPrChange w:id="591" w:author="Adem" w:date="2022-09-01T13:58:00Z">
              <w:rPr>
                <w:rFonts w:ascii="Formular" w:eastAsia="Times New Roman" w:hAnsi="Formular" w:cs="Times New Roman"/>
                <w:color w:val="212529"/>
                <w:sz w:val="36"/>
                <w:szCs w:val="36"/>
                <w:lang w:eastAsia="tr-TR"/>
              </w:rPr>
            </w:rPrChange>
          </w:rPr>
          <w:t>;</w:t>
        </w:r>
        <w:r w:rsidR="00F41156" w:rsidRPr="00D3290D">
          <w:rPr>
            <w:rFonts w:ascii="Arial" w:eastAsia="Times New Roman" w:hAnsi="Arial" w:cs="Arial"/>
            <w:color w:val="212529"/>
            <w:sz w:val="24"/>
            <w:szCs w:val="24"/>
            <w:lang w:eastAsia="tr-TR"/>
            <w:rPrChange w:id="592" w:author="Adem" w:date="2022-09-01T13:58:00Z">
              <w:rPr>
                <w:rFonts w:ascii="Formular" w:eastAsia="Times New Roman" w:hAnsi="Formular" w:cs="Times New Roman"/>
                <w:color w:val="212529"/>
                <w:sz w:val="36"/>
                <w:szCs w:val="36"/>
                <w:lang w:eastAsia="tr-TR"/>
              </w:rPr>
            </w:rPrChange>
          </w:rPr>
          <w:t xml:space="preserve"> </w:t>
        </w:r>
        <w:r w:rsidR="0002743E" w:rsidRPr="00D3290D">
          <w:rPr>
            <w:rFonts w:ascii="Arial" w:hAnsi="Arial" w:cs="Arial"/>
            <w:color w:val="212529"/>
            <w:sz w:val="24"/>
            <w:szCs w:val="24"/>
            <w:shd w:val="clear" w:color="auto" w:fill="FFFFFF"/>
            <w:rPrChange w:id="593" w:author="Adem" w:date="2022-09-01T13:58:00Z">
              <w:rPr>
                <w:rFonts w:ascii="Formular" w:hAnsi="Formular" w:hint="eastAsia"/>
                <w:color w:val="212529"/>
                <w:sz w:val="29"/>
                <w:szCs w:val="29"/>
                <w:shd w:val="clear" w:color="auto" w:fill="FFFFFF"/>
              </w:rPr>
            </w:rPrChange>
          </w:rPr>
          <w:t> used for creating a new user.</w:t>
        </w:r>
      </w:ins>
    </w:p>
    <w:p w14:paraId="2952E8CA" w14:textId="37A8606B" w:rsidR="00F41156" w:rsidRPr="00D3290D" w:rsidRDefault="0002743E" w:rsidP="00F41156">
      <w:pPr>
        <w:shd w:val="clear" w:color="auto" w:fill="FFFFFF"/>
        <w:spacing w:after="100" w:afterAutospacing="1" w:line="240" w:lineRule="auto"/>
        <w:outlineLvl w:val="1"/>
        <w:rPr>
          <w:ins w:id="594" w:author="D" w:date="2022-08-27T21:05:00Z"/>
          <w:rFonts w:ascii="Arial" w:hAnsi="Arial" w:cs="Arial"/>
          <w:color w:val="212529"/>
          <w:sz w:val="24"/>
          <w:szCs w:val="24"/>
          <w:shd w:val="clear" w:color="auto" w:fill="FFFFFF"/>
          <w:rPrChange w:id="595" w:author="Adem" w:date="2022-09-01T13:58:00Z">
            <w:rPr>
              <w:ins w:id="596" w:author="D" w:date="2022-08-27T21:05:00Z"/>
              <w:rFonts w:ascii="Formular" w:hAnsi="Formular"/>
              <w:color w:val="212529"/>
              <w:sz w:val="29"/>
              <w:szCs w:val="29"/>
              <w:shd w:val="clear" w:color="auto" w:fill="FFFFFF"/>
            </w:rPr>
          </w:rPrChange>
        </w:rPr>
      </w:pPr>
      <w:ins w:id="597" w:author="D" w:date="2022-08-27T21:03:00Z">
        <w:r w:rsidRPr="00D3290D">
          <w:rPr>
            <w:rFonts w:ascii="Arial" w:hAnsi="Arial" w:cs="Arial"/>
            <w:b/>
            <w:bCs/>
            <w:color w:val="212529"/>
            <w:sz w:val="24"/>
            <w:szCs w:val="24"/>
            <w:shd w:val="clear" w:color="auto" w:fill="FFFFFF"/>
            <w:rPrChange w:id="598" w:author="Adem" w:date="2022-09-01T13:58:00Z">
              <w:rPr>
                <w:rFonts w:ascii="Formular" w:hAnsi="Formular"/>
                <w:color w:val="212529"/>
                <w:sz w:val="29"/>
                <w:szCs w:val="29"/>
                <w:shd w:val="clear" w:color="auto" w:fill="FFFFFF"/>
              </w:rPr>
            </w:rPrChange>
          </w:rPr>
          <w:t>exp:</w:t>
        </w:r>
        <w:r w:rsidRPr="00D3290D">
          <w:rPr>
            <w:rFonts w:ascii="Arial" w:hAnsi="Arial" w:cs="Arial"/>
            <w:color w:val="212529"/>
            <w:sz w:val="24"/>
            <w:szCs w:val="24"/>
            <w:shd w:val="clear" w:color="auto" w:fill="FFFFFF"/>
            <w:rPrChange w:id="599" w:author="Adem" w:date="2022-09-01T13:58:00Z">
              <w:rPr>
                <w:rFonts w:ascii="Formular" w:hAnsi="Formular"/>
                <w:color w:val="212529"/>
                <w:sz w:val="29"/>
                <w:szCs w:val="29"/>
                <w:shd w:val="clear" w:color="auto" w:fill="FFFFFF"/>
              </w:rPr>
            </w:rPrChange>
          </w:rPr>
          <w:t xml:space="preserve"> </w:t>
        </w:r>
      </w:ins>
      <w:ins w:id="600" w:author="D" w:date="2022-08-27T21:04:00Z">
        <w:r w:rsidRPr="00D3290D">
          <w:rPr>
            <w:rFonts w:ascii="Arial" w:hAnsi="Arial" w:cs="Arial"/>
            <w:color w:val="212529"/>
            <w:sz w:val="24"/>
            <w:szCs w:val="24"/>
            <w:shd w:val="clear" w:color="auto" w:fill="FFFFFF"/>
            <w:rPrChange w:id="601" w:author="Adem" w:date="2022-09-01T13:58:00Z">
              <w:rPr>
                <w:rFonts w:ascii="Formular" w:hAnsi="Formular"/>
                <w:color w:val="212529"/>
                <w:sz w:val="29"/>
                <w:szCs w:val="29"/>
                <w:shd w:val="clear" w:color="auto" w:fill="FFFFFF"/>
              </w:rPr>
            </w:rPrChange>
          </w:rPr>
          <w:t>useradd -m -d /home/walter -c "walter clarus" walter</w:t>
        </w:r>
      </w:ins>
    </w:p>
    <w:p w14:paraId="0D8C0864" w14:textId="77777777" w:rsidR="0002743E" w:rsidRPr="00D3290D" w:rsidRDefault="0002743E" w:rsidP="0002743E">
      <w:pPr>
        <w:numPr>
          <w:ilvl w:val="0"/>
          <w:numId w:val="2"/>
        </w:numPr>
        <w:shd w:val="clear" w:color="auto" w:fill="FFFFFF"/>
        <w:spacing w:before="100" w:beforeAutospacing="1" w:after="100" w:afterAutospacing="1" w:line="240" w:lineRule="auto"/>
        <w:rPr>
          <w:ins w:id="602" w:author="D" w:date="2022-08-27T21:05:00Z"/>
          <w:rFonts w:ascii="Arial" w:eastAsia="Times New Roman" w:hAnsi="Arial" w:cs="Arial"/>
          <w:color w:val="212529"/>
          <w:sz w:val="24"/>
          <w:szCs w:val="24"/>
          <w:lang w:eastAsia="tr-TR"/>
          <w:rPrChange w:id="603" w:author="Adem" w:date="2022-09-01T13:58:00Z">
            <w:rPr>
              <w:ins w:id="604" w:author="D" w:date="2022-08-27T21:05:00Z"/>
              <w:rFonts w:ascii="Formular" w:eastAsia="Times New Roman" w:hAnsi="Formular" w:cs="Times New Roman"/>
              <w:color w:val="212529"/>
              <w:sz w:val="29"/>
              <w:szCs w:val="29"/>
              <w:lang w:eastAsia="tr-TR"/>
            </w:rPr>
          </w:rPrChange>
        </w:rPr>
      </w:pPr>
      <w:ins w:id="605" w:author="D" w:date="2022-08-27T21:05:00Z">
        <w:r w:rsidRPr="00D3290D">
          <w:rPr>
            <w:rFonts w:ascii="Arial" w:eastAsia="Times New Roman" w:hAnsi="Arial" w:cs="Arial"/>
            <w:color w:val="212529"/>
            <w:sz w:val="24"/>
            <w:szCs w:val="24"/>
            <w:lang w:eastAsia="tr-TR"/>
            <w:rPrChange w:id="606" w:author="Adem" w:date="2022-09-01T13:58:00Z">
              <w:rPr>
                <w:rFonts w:ascii="Formular" w:eastAsia="Times New Roman" w:hAnsi="Formular" w:cs="Times New Roman"/>
                <w:color w:val="212529"/>
                <w:sz w:val="29"/>
                <w:szCs w:val="29"/>
                <w:lang w:eastAsia="tr-TR"/>
              </w:rPr>
            </w:rPrChange>
          </w:rPr>
          <w:t>-m is used for forcing the creation of the home directory</w:t>
        </w:r>
      </w:ins>
    </w:p>
    <w:p w14:paraId="502A957B" w14:textId="77777777" w:rsidR="0002743E" w:rsidRPr="00D3290D" w:rsidRDefault="0002743E" w:rsidP="0002743E">
      <w:pPr>
        <w:numPr>
          <w:ilvl w:val="0"/>
          <w:numId w:val="2"/>
        </w:numPr>
        <w:shd w:val="clear" w:color="auto" w:fill="FFFFFF"/>
        <w:spacing w:before="100" w:beforeAutospacing="1" w:after="100" w:afterAutospacing="1" w:line="240" w:lineRule="auto"/>
        <w:rPr>
          <w:ins w:id="607" w:author="D" w:date="2022-08-27T21:05:00Z"/>
          <w:rFonts w:ascii="Arial" w:eastAsia="Times New Roman" w:hAnsi="Arial" w:cs="Arial"/>
          <w:color w:val="212529"/>
          <w:sz w:val="24"/>
          <w:szCs w:val="24"/>
          <w:lang w:eastAsia="tr-TR"/>
          <w:rPrChange w:id="608" w:author="Adem" w:date="2022-09-01T13:58:00Z">
            <w:rPr>
              <w:ins w:id="609" w:author="D" w:date="2022-08-27T21:05:00Z"/>
              <w:rFonts w:ascii="Formular" w:eastAsia="Times New Roman" w:hAnsi="Formular" w:cs="Times New Roman"/>
              <w:color w:val="212529"/>
              <w:sz w:val="29"/>
              <w:szCs w:val="29"/>
              <w:lang w:eastAsia="tr-TR"/>
            </w:rPr>
          </w:rPrChange>
        </w:rPr>
      </w:pPr>
      <w:ins w:id="610" w:author="D" w:date="2022-08-27T21:05:00Z">
        <w:r w:rsidRPr="00D3290D">
          <w:rPr>
            <w:rFonts w:ascii="Arial" w:eastAsia="Times New Roman" w:hAnsi="Arial" w:cs="Arial"/>
            <w:color w:val="212529"/>
            <w:sz w:val="24"/>
            <w:szCs w:val="24"/>
            <w:lang w:eastAsia="tr-TR"/>
            <w:rPrChange w:id="611" w:author="Adem" w:date="2022-09-01T13:58:00Z">
              <w:rPr>
                <w:rFonts w:ascii="Formular" w:eastAsia="Times New Roman" w:hAnsi="Formular" w:cs="Times New Roman"/>
                <w:color w:val="212529"/>
                <w:sz w:val="29"/>
                <w:szCs w:val="29"/>
                <w:lang w:eastAsia="tr-TR"/>
              </w:rPr>
            </w:rPrChange>
          </w:rPr>
          <w:t>-d is used for setting the name of the home directory</w:t>
        </w:r>
      </w:ins>
    </w:p>
    <w:p w14:paraId="0CB56F85" w14:textId="1FE8370B" w:rsidR="0002743E" w:rsidRPr="00D3290D" w:rsidRDefault="0002743E" w:rsidP="0002743E">
      <w:pPr>
        <w:numPr>
          <w:ilvl w:val="0"/>
          <w:numId w:val="2"/>
        </w:numPr>
        <w:shd w:val="clear" w:color="auto" w:fill="FFFFFF"/>
        <w:spacing w:before="100" w:beforeAutospacing="1" w:after="100" w:afterAutospacing="1" w:line="240" w:lineRule="auto"/>
        <w:rPr>
          <w:ins w:id="612" w:author="D" w:date="2022-08-27T21:05:00Z"/>
          <w:rFonts w:ascii="Arial" w:eastAsia="Times New Roman" w:hAnsi="Arial" w:cs="Arial"/>
          <w:color w:val="212529"/>
          <w:sz w:val="24"/>
          <w:szCs w:val="24"/>
          <w:lang w:eastAsia="tr-TR"/>
          <w:rPrChange w:id="613" w:author="Adem" w:date="2022-09-01T13:58:00Z">
            <w:rPr>
              <w:ins w:id="614" w:author="D" w:date="2022-08-27T21:05:00Z"/>
              <w:rFonts w:ascii="Formular" w:eastAsia="Times New Roman" w:hAnsi="Formular" w:cs="Times New Roman"/>
              <w:color w:val="212529"/>
              <w:sz w:val="29"/>
              <w:szCs w:val="29"/>
              <w:lang w:eastAsia="tr-TR"/>
            </w:rPr>
          </w:rPrChange>
        </w:rPr>
      </w:pPr>
      <w:ins w:id="615" w:author="D" w:date="2022-08-27T21:05:00Z">
        <w:r w:rsidRPr="00D3290D">
          <w:rPr>
            <w:rFonts w:ascii="Arial" w:eastAsia="Times New Roman" w:hAnsi="Arial" w:cs="Arial"/>
            <w:color w:val="212529"/>
            <w:sz w:val="24"/>
            <w:szCs w:val="24"/>
            <w:lang w:eastAsia="tr-TR"/>
            <w:rPrChange w:id="616" w:author="Adem" w:date="2022-09-01T13:58:00Z">
              <w:rPr>
                <w:rFonts w:ascii="Formular" w:eastAsia="Times New Roman" w:hAnsi="Formular" w:cs="Times New Roman"/>
                <w:color w:val="212529"/>
                <w:sz w:val="29"/>
                <w:szCs w:val="29"/>
                <w:lang w:eastAsia="tr-TR"/>
              </w:rPr>
            </w:rPrChange>
          </w:rPr>
          <w:t>-c is used for setting a description</w:t>
        </w:r>
      </w:ins>
    </w:p>
    <w:p w14:paraId="38B14673" w14:textId="19600845" w:rsidR="0094370D" w:rsidRPr="00D3290D" w:rsidRDefault="0002743E">
      <w:pPr>
        <w:shd w:val="clear" w:color="auto" w:fill="FFFFFF"/>
        <w:spacing w:after="100" w:afterAutospacing="1" w:line="240" w:lineRule="auto"/>
        <w:jc w:val="both"/>
        <w:outlineLvl w:val="1"/>
        <w:rPr>
          <w:ins w:id="617" w:author="D" w:date="2022-08-27T21:12:00Z"/>
          <w:rFonts w:ascii="Arial" w:eastAsia="Times New Roman" w:hAnsi="Arial" w:cs="Arial"/>
          <w:color w:val="212529"/>
          <w:sz w:val="24"/>
          <w:szCs w:val="24"/>
          <w:lang w:eastAsia="tr-TR"/>
          <w:rPrChange w:id="618" w:author="Adem" w:date="2022-09-01T13:58:00Z">
            <w:rPr>
              <w:ins w:id="619" w:author="D" w:date="2022-08-27T21:12:00Z"/>
              <w:rFonts w:ascii="Formular" w:eastAsia="Times New Roman" w:hAnsi="Formular" w:cs="Times New Roman"/>
              <w:color w:val="212529"/>
              <w:sz w:val="36"/>
              <w:szCs w:val="36"/>
              <w:lang w:eastAsia="tr-TR"/>
            </w:rPr>
          </w:rPrChange>
        </w:rPr>
        <w:pPrChange w:id="620" w:author="D" w:date="2022-08-28T22:28:00Z">
          <w:pPr>
            <w:shd w:val="clear" w:color="auto" w:fill="FFFFFF"/>
            <w:spacing w:after="100" w:afterAutospacing="1" w:line="240" w:lineRule="auto"/>
            <w:outlineLvl w:val="1"/>
          </w:pPr>
        </w:pPrChange>
      </w:pPr>
      <w:proofErr w:type="gramStart"/>
      <w:ins w:id="621" w:author="D" w:date="2022-08-27T21:07:00Z">
        <w:r w:rsidRPr="00D3290D">
          <w:rPr>
            <w:rFonts w:ascii="Arial" w:eastAsia="Times New Roman" w:hAnsi="Arial" w:cs="Arial"/>
            <w:b/>
            <w:bCs/>
            <w:color w:val="212529"/>
            <w:sz w:val="24"/>
            <w:szCs w:val="24"/>
            <w:lang w:eastAsia="tr-TR"/>
            <w:rPrChange w:id="622" w:author="Adem" w:date="2022-09-01T13:58:00Z">
              <w:rPr>
                <w:rFonts w:ascii="Formular" w:eastAsia="Times New Roman" w:hAnsi="Formular" w:cs="Times New Roman"/>
                <w:color w:val="212529"/>
                <w:sz w:val="36"/>
                <w:szCs w:val="36"/>
                <w:lang w:eastAsia="tr-TR"/>
              </w:rPr>
            </w:rPrChange>
          </w:rPr>
          <w:lastRenderedPageBreak/>
          <w:t>adduser ;</w:t>
        </w:r>
      </w:ins>
      <w:ins w:id="623" w:author="D" w:date="2022-08-27T21:08:00Z">
        <w:r w:rsidR="0094370D" w:rsidRPr="00D3290D">
          <w:rPr>
            <w:rFonts w:ascii="Arial" w:hAnsi="Arial" w:cs="Arial"/>
            <w:color w:val="212529"/>
            <w:sz w:val="24"/>
            <w:szCs w:val="24"/>
            <w:shd w:val="clear" w:color="auto" w:fill="FFFFFF"/>
            <w:rPrChange w:id="624" w:author="Adem" w:date="2022-09-01T13:58:00Z">
              <w:rPr>
                <w:rFonts w:ascii="Formular" w:hAnsi="Formular"/>
                <w:color w:val="212529"/>
                <w:sz w:val="29"/>
                <w:szCs w:val="29"/>
                <w:shd w:val="clear" w:color="auto" w:fill="FFFFFF"/>
              </w:rPr>
            </w:rPrChange>
          </w:rPr>
          <w:t xml:space="preserve"> basically</w:t>
        </w:r>
        <w:proofErr w:type="gramEnd"/>
        <w:r w:rsidR="0094370D" w:rsidRPr="00D3290D">
          <w:rPr>
            <w:rFonts w:ascii="Arial" w:hAnsi="Arial" w:cs="Arial"/>
            <w:color w:val="212529"/>
            <w:sz w:val="24"/>
            <w:szCs w:val="24"/>
            <w:shd w:val="clear" w:color="auto" w:fill="FFFFFF"/>
            <w:rPrChange w:id="625" w:author="Adem" w:date="2022-09-01T13:58:00Z">
              <w:rPr>
                <w:rFonts w:ascii="Formular" w:hAnsi="Formular"/>
                <w:color w:val="212529"/>
                <w:sz w:val="29"/>
                <w:szCs w:val="29"/>
                <w:shd w:val="clear" w:color="auto" w:fill="FFFFFF"/>
              </w:rPr>
            </w:rPrChange>
          </w:rPr>
          <w:t xml:space="preserve"> a </w:t>
        </w:r>
        <w:r w:rsidR="0094370D" w:rsidRPr="00D3290D">
          <w:rPr>
            <w:rFonts w:ascii="Arial" w:hAnsi="Arial" w:cs="Arial"/>
            <w:sz w:val="24"/>
            <w:szCs w:val="24"/>
            <w:rPrChange w:id="626" w:author="Adem" w:date="2022-09-01T13:58:00Z">
              <w:rPr/>
            </w:rPrChange>
          </w:rPr>
          <w:fldChar w:fldCharType="begin"/>
        </w:r>
        <w:r w:rsidR="0094370D" w:rsidRPr="00D3290D">
          <w:rPr>
            <w:rFonts w:ascii="Arial" w:hAnsi="Arial" w:cs="Arial"/>
            <w:sz w:val="24"/>
            <w:szCs w:val="24"/>
            <w:rPrChange w:id="627" w:author="Adem" w:date="2022-09-01T13:58:00Z">
              <w:rPr/>
            </w:rPrChange>
          </w:rPr>
          <w:instrText xml:space="preserve"> HYPERLINK "https://www.perl.org/" </w:instrText>
        </w:r>
        <w:r w:rsidR="0094370D" w:rsidRPr="00D3290D">
          <w:rPr>
            <w:rFonts w:ascii="Arial" w:hAnsi="Arial" w:cs="Arial"/>
            <w:sz w:val="24"/>
            <w:szCs w:val="24"/>
            <w:rPrChange w:id="628" w:author="Adem" w:date="2022-09-01T13:58:00Z">
              <w:rPr/>
            </w:rPrChange>
          </w:rPr>
          <w:fldChar w:fldCharType="separate"/>
        </w:r>
        <w:r w:rsidR="0094370D" w:rsidRPr="00D3290D">
          <w:rPr>
            <w:rStyle w:val="Kpr"/>
            <w:rFonts w:ascii="Arial" w:hAnsi="Arial" w:cs="Arial"/>
            <w:color w:val="0F6FC5"/>
            <w:sz w:val="24"/>
            <w:szCs w:val="24"/>
            <w:shd w:val="clear" w:color="auto" w:fill="FFFFFF"/>
            <w:rPrChange w:id="629" w:author="Adem" w:date="2022-09-01T13:58:00Z">
              <w:rPr>
                <w:rStyle w:val="Kpr"/>
                <w:rFonts w:ascii="Formular" w:hAnsi="Formular"/>
                <w:color w:val="0F6FC5"/>
                <w:sz w:val="29"/>
                <w:szCs w:val="29"/>
                <w:shd w:val="clear" w:color="auto" w:fill="FFFFFF"/>
              </w:rPr>
            </w:rPrChange>
          </w:rPr>
          <w:t>Perl</w:t>
        </w:r>
        <w:r w:rsidR="0094370D" w:rsidRPr="00D3290D">
          <w:rPr>
            <w:rFonts w:ascii="Arial" w:hAnsi="Arial" w:cs="Arial"/>
            <w:sz w:val="24"/>
            <w:szCs w:val="24"/>
            <w:rPrChange w:id="630" w:author="Adem" w:date="2022-09-01T13:58:00Z">
              <w:rPr/>
            </w:rPrChange>
          </w:rPr>
          <w:fldChar w:fldCharType="end"/>
        </w:r>
        <w:r w:rsidR="0094370D" w:rsidRPr="00D3290D">
          <w:rPr>
            <w:rFonts w:ascii="Arial" w:hAnsi="Arial" w:cs="Arial"/>
            <w:color w:val="212529"/>
            <w:sz w:val="24"/>
            <w:szCs w:val="24"/>
            <w:shd w:val="clear" w:color="auto" w:fill="FFFFFF"/>
            <w:rPrChange w:id="631" w:author="Adem" w:date="2022-09-01T13:58:00Z">
              <w:rPr>
                <w:rFonts w:ascii="Formular" w:hAnsi="Formular" w:hint="eastAsia"/>
                <w:color w:val="212529"/>
                <w:sz w:val="29"/>
                <w:szCs w:val="29"/>
                <w:shd w:val="clear" w:color="auto" w:fill="FFFFFF"/>
              </w:rPr>
            </w:rPrChange>
          </w:rPr>
          <w:t> script that uses the useradd command in the background.</w:t>
        </w:r>
      </w:ins>
      <w:ins w:id="632" w:author="D" w:date="2022-08-27T21:09:00Z">
        <w:r w:rsidR="0094370D" w:rsidRPr="00D3290D">
          <w:rPr>
            <w:rFonts w:ascii="Arial" w:hAnsi="Arial" w:cs="Arial"/>
            <w:sz w:val="24"/>
            <w:szCs w:val="24"/>
            <w:rPrChange w:id="633" w:author="Adem" w:date="2022-09-01T13:58:00Z">
              <w:rPr/>
            </w:rPrChange>
          </w:rPr>
          <w:t xml:space="preserve"> </w:t>
        </w:r>
        <w:r w:rsidR="0094370D" w:rsidRPr="00D3290D">
          <w:rPr>
            <w:rFonts w:ascii="Arial" w:hAnsi="Arial" w:cs="Arial"/>
            <w:color w:val="212529"/>
            <w:sz w:val="24"/>
            <w:szCs w:val="24"/>
            <w:shd w:val="clear" w:color="auto" w:fill="FFFFFF"/>
            <w:rPrChange w:id="634" w:author="Adem" w:date="2022-09-01T13:58:00Z">
              <w:rPr>
                <w:rFonts w:ascii="Formular" w:hAnsi="Formular"/>
                <w:color w:val="212529"/>
                <w:sz w:val="29"/>
                <w:szCs w:val="29"/>
                <w:shd w:val="clear" w:color="auto" w:fill="FFFFFF"/>
              </w:rPr>
            </w:rPrChange>
          </w:rPr>
          <w:t>This is more effective at creating new users on Linux.</w:t>
        </w:r>
      </w:ins>
      <w:ins w:id="635" w:author="D" w:date="2022-08-27T21:10:00Z">
        <w:r w:rsidR="0094370D" w:rsidRPr="00D3290D">
          <w:rPr>
            <w:rFonts w:ascii="Arial" w:eastAsia="Times New Roman" w:hAnsi="Arial" w:cs="Arial"/>
            <w:b/>
            <w:bCs/>
            <w:color w:val="212529"/>
            <w:sz w:val="24"/>
            <w:szCs w:val="24"/>
            <w:lang w:eastAsia="tr-TR"/>
            <w:rPrChange w:id="636" w:author="Adem" w:date="2022-09-01T13:58:00Z">
              <w:rPr>
                <w:rFonts w:ascii="Formular" w:eastAsia="Times New Roman" w:hAnsi="Formular" w:cs="Times New Roman"/>
                <w:color w:val="212529"/>
                <w:sz w:val="36"/>
                <w:szCs w:val="36"/>
                <w:lang w:eastAsia="tr-TR"/>
              </w:rPr>
            </w:rPrChange>
          </w:rPr>
          <w:t>userdel;</w:t>
        </w:r>
      </w:ins>
      <w:ins w:id="637" w:author="D" w:date="2022-08-27T21:11:00Z">
        <w:r w:rsidR="0094370D" w:rsidRPr="00D3290D">
          <w:rPr>
            <w:rFonts w:ascii="Arial" w:hAnsi="Arial" w:cs="Arial"/>
            <w:sz w:val="24"/>
            <w:szCs w:val="24"/>
            <w:rPrChange w:id="638" w:author="Adem" w:date="2022-09-01T13:58:00Z">
              <w:rPr/>
            </w:rPrChange>
          </w:rPr>
          <w:t xml:space="preserve"> </w:t>
        </w:r>
        <w:r w:rsidR="0094370D" w:rsidRPr="00D3290D">
          <w:rPr>
            <w:rFonts w:ascii="Arial" w:eastAsia="Times New Roman" w:hAnsi="Arial" w:cs="Arial"/>
            <w:color w:val="212529"/>
            <w:sz w:val="24"/>
            <w:szCs w:val="24"/>
            <w:lang w:eastAsia="tr-TR"/>
            <w:rPrChange w:id="639" w:author="Adem" w:date="2022-09-01T13:58:00Z">
              <w:rPr>
                <w:rFonts w:ascii="Formular" w:eastAsia="Times New Roman" w:hAnsi="Formular" w:cs="Times New Roman"/>
                <w:color w:val="212529"/>
                <w:sz w:val="36"/>
                <w:szCs w:val="36"/>
                <w:lang w:eastAsia="tr-TR"/>
              </w:rPr>
            </w:rPrChange>
          </w:rPr>
          <w:t>You can delete a user. If you want to remove the home directory, you need to use the-r in the command line</w:t>
        </w:r>
        <w:r w:rsidR="0094370D" w:rsidRPr="00D3290D">
          <w:rPr>
            <w:rFonts w:ascii="Arial" w:eastAsia="Times New Roman" w:hAnsi="Arial" w:cs="Arial"/>
            <w:b/>
            <w:bCs/>
            <w:color w:val="212529"/>
            <w:sz w:val="24"/>
            <w:szCs w:val="24"/>
            <w:lang w:eastAsia="tr-TR"/>
            <w:rPrChange w:id="640" w:author="Adem" w:date="2022-09-01T13:58:00Z">
              <w:rPr>
                <w:rFonts w:ascii="Formular" w:eastAsia="Times New Roman" w:hAnsi="Formular" w:cs="Times New Roman"/>
                <w:color w:val="212529"/>
                <w:sz w:val="36"/>
                <w:szCs w:val="36"/>
                <w:lang w:eastAsia="tr-TR"/>
              </w:rPr>
            </w:rPrChange>
          </w:rPr>
          <w:t>.</w:t>
        </w:r>
      </w:ins>
      <w:ins w:id="641" w:author="D" w:date="2022-08-27T21:12:00Z">
        <w:r w:rsidR="0094370D" w:rsidRPr="00D3290D">
          <w:rPr>
            <w:rFonts w:ascii="Arial" w:eastAsia="Times New Roman" w:hAnsi="Arial" w:cs="Arial"/>
            <w:b/>
            <w:bCs/>
            <w:color w:val="212529"/>
            <w:sz w:val="24"/>
            <w:szCs w:val="24"/>
            <w:lang w:eastAsia="tr-TR"/>
            <w:rPrChange w:id="642" w:author="Adem" w:date="2022-09-01T13:58:00Z">
              <w:rPr>
                <w:rFonts w:ascii="Formular" w:eastAsia="Times New Roman" w:hAnsi="Formular" w:cs="Times New Roman"/>
                <w:color w:val="212529"/>
                <w:sz w:val="36"/>
                <w:szCs w:val="36"/>
                <w:lang w:eastAsia="tr-TR"/>
              </w:rPr>
            </w:rPrChange>
          </w:rPr>
          <w:t xml:space="preserve"> exp</w:t>
        </w:r>
        <w:r w:rsidR="0094370D" w:rsidRPr="00D3290D">
          <w:rPr>
            <w:rFonts w:ascii="Arial" w:eastAsia="Times New Roman" w:hAnsi="Arial" w:cs="Arial"/>
            <w:color w:val="212529"/>
            <w:sz w:val="24"/>
            <w:szCs w:val="24"/>
            <w:lang w:eastAsia="tr-TR"/>
            <w:rPrChange w:id="643" w:author="Adem" w:date="2022-09-01T13:58:00Z">
              <w:rPr>
                <w:rFonts w:ascii="Formular" w:eastAsia="Times New Roman" w:hAnsi="Formular" w:cs="Times New Roman"/>
                <w:color w:val="212529"/>
                <w:sz w:val="36"/>
                <w:szCs w:val="36"/>
                <w:lang w:eastAsia="tr-TR"/>
              </w:rPr>
            </w:rPrChange>
          </w:rPr>
          <w:t>:</w:t>
        </w:r>
        <w:r w:rsidR="0094370D" w:rsidRPr="00D3290D">
          <w:rPr>
            <w:rFonts w:ascii="Arial" w:hAnsi="Arial" w:cs="Arial"/>
            <w:sz w:val="24"/>
            <w:szCs w:val="24"/>
            <w:rPrChange w:id="644" w:author="Adem" w:date="2022-09-01T13:58:00Z">
              <w:rPr/>
            </w:rPrChange>
          </w:rPr>
          <w:t xml:space="preserve"> </w:t>
        </w:r>
        <w:r w:rsidR="0094370D" w:rsidRPr="00D3290D">
          <w:rPr>
            <w:rFonts w:ascii="Arial" w:eastAsia="Times New Roman" w:hAnsi="Arial" w:cs="Arial"/>
            <w:color w:val="212529"/>
            <w:sz w:val="24"/>
            <w:szCs w:val="24"/>
            <w:lang w:eastAsia="tr-TR"/>
            <w:rPrChange w:id="645" w:author="Adem" w:date="2022-09-01T13:58:00Z">
              <w:rPr>
                <w:rFonts w:ascii="Formular" w:eastAsia="Times New Roman" w:hAnsi="Formular" w:cs="Times New Roman"/>
                <w:color w:val="212529"/>
                <w:sz w:val="36"/>
                <w:szCs w:val="36"/>
                <w:lang w:eastAsia="tr-TR"/>
              </w:rPr>
            </w:rPrChange>
          </w:rPr>
          <w:t>userdel -r James</w:t>
        </w:r>
      </w:ins>
    </w:p>
    <w:p w14:paraId="050DF4AA" w14:textId="77777777" w:rsidR="00320917" w:rsidRPr="00D3290D" w:rsidRDefault="0094370D">
      <w:pPr>
        <w:shd w:val="clear" w:color="auto" w:fill="FFFFFF"/>
        <w:spacing w:after="0" w:line="240" w:lineRule="auto"/>
        <w:outlineLvl w:val="1"/>
        <w:rPr>
          <w:ins w:id="646" w:author="D" w:date="2022-08-27T21:13:00Z"/>
          <w:rFonts w:ascii="Arial" w:hAnsi="Arial" w:cs="Arial"/>
          <w:color w:val="212529"/>
          <w:sz w:val="24"/>
          <w:szCs w:val="24"/>
          <w:shd w:val="clear" w:color="auto" w:fill="FFFFFF"/>
          <w:rPrChange w:id="647" w:author="Adem" w:date="2022-09-01T13:58:00Z">
            <w:rPr>
              <w:ins w:id="648" w:author="D" w:date="2022-08-27T21:13:00Z"/>
              <w:rFonts w:ascii="Formular" w:hAnsi="Formular"/>
              <w:color w:val="212529"/>
              <w:sz w:val="29"/>
              <w:szCs w:val="29"/>
              <w:shd w:val="clear" w:color="auto" w:fill="FFFFFF"/>
            </w:rPr>
          </w:rPrChange>
        </w:rPr>
        <w:pPrChange w:id="649" w:author="D" w:date="2022-08-27T21:15:00Z">
          <w:pPr>
            <w:shd w:val="clear" w:color="auto" w:fill="FFFFFF"/>
            <w:spacing w:after="100" w:afterAutospacing="1" w:line="240" w:lineRule="auto"/>
            <w:outlineLvl w:val="1"/>
          </w:pPr>
        </w:pPrChange>
      </w:pPr>
      <w:ins w:id="650" w:author="D" w:date="2022-08-27T21:12:00Z">
        <w:r w:rsidRPr="00D3290D">
          <w:rPr>
            <w:rFonts w:ascii="Arial" w:eastAsia="Times New Roman" w:hAnsi="Arial" w:cs="Arial"/>
            <w:b/>
            <w:bCs/>
            <w:color w:val="212529"/>
            <w:sz w:val="24"/>
            <w:szCs w:val="24"/>
            <w:lang w:eastAsia="tr-TR"/>
            <w:rPrChange w:id="651" w:author="Adem" w:date="2022-09-01T13:58:00Z">
              <w:rPr>
                <w:rFonts w:ascii="Formular" w:eastAsia="Times New Roman" w:hAnsi="Formular" w:cs="Times New Roman"/>
                <w:color w:val="212529"/>
                <w:sz w:val="36"/>
                <w:szCs w:val="36"/>
                <w:lang w:eastAsia="tr-TR"/>
              </w:rPr>
            </w:rPrChange>
          </w:rPr>
          <w:t>usermod;</w:t>
        </w:r>
        <w:r w:rsidRPr="00D3290D">
          <w:rPr>
            <w:rFonts w:ascii="Arial" w:hAnsi="Arial" w:cs="Arial"/>
            <w:color w:val="212529"/>
            <w:sz w:val="24"/>
            <w:szCs w:val="24"/>
            <w:shd w:val="clear" w:color="auto" w:fill="FFFFFF"/>
            <w:rPrChange w:id="652" w:author="Adem" w:date="2022-09-01T13:58:00Z">
              <w:rPr>
                <w:rFonts w:ascii="Formular" w:hAnsi="Formular"/>
                <w:color w:val="212529"/>
                <w:sz w:val="29"/>
                <w:szCs w:val="29"/>
                <w:shd w:val="clear" w:color="auto" w:fill="FFFFFF"/>
              </w:rPr>
            </w:rPrChange>
          </w:rPr>
          <w:t xml:space="preserve"> you can modify a user's properties</w:t>
        </w:r>
      </w:ins>
      <w:ins w:id="653" w:author="D" w:date="2022-08-27T21:13:00Z">
        <w:r w:rsidR="00320917" w:rsidRPr="00D3290D">
          <w:rPr>
            <w:rFonts w:ascii="Arial" w:hAnsi="Arial" w:cs="Arial"/>
            <w:color w:val="212529"/>
            <w:sz w:val="24"/>
            <w:szCs w:val="24"/>
            <w:shd w:val="clear" w:color="auto" w:fill="FFFFFF"/>
            <w:rPrChange w:id="654" w:author="Adem" w:date="2022-09-01T13:58:00Z">
              <w:rPr>
                <w:rFonts w:ascii="Formular" w:hAnsi="Formular"/>
                <w:color w:val="212529"/>
                <w:sz w:val="29"/>
                <w:szCs w:val="29"/>
                <w:shd w:val="clear" w:color="auto" w:fill="FFFFFF"/>
              </w:rPr>
            </w:rPrChange>
          </w:rPr>
          <w:t xml:space="preserve">. </w:t>
        </w:r>
      </w:ins>
    </w:p>
    <w:p w14:paraId="7EB83C1D" w14:textId="768B4A19" w:rsidR="0094370D" w:rsidRPr="00D3290D" w:rsidRDefault="00280971">
      <w:pPr>
        <w:shd w:val="clear" w:color="auto" w:fill="FFFFFF"/>
        <w:spacing w:after="0" w:line="240" w:lineRule="auto"/>
        <w:outlineLvl w:val="1"/>
        <w:rPr>
          <w:ins w:id="655" w:author="D" w:date="2022-08-27T21:13:00Z"/>
          <w:rFonts w:ascii="Arial" w:hAnsi="Arial" w:cs="Arial"/>
          <w:color w:val="212529"/>
          <w:sz w:val="24"/>
          <w:szCs w:val="24"/>
          <w:shd w:val="clear" w:color="auto" w:fill="FFFFFF"/>
          <w:rPrChange w:id="656" w:author="Adem" w:date="2022-09-01T13:58:00Z">
            <w:rPr>
              <w:ins w:id="657" w:author="D" w:date="2022-08-27T21:13:00Z"/>
              <w:rFonts w:ascii="Formular" w:hAnsi="Formular"/>
              <w:color w:val="212529"/>
              <w:sz w:val="29"/>
              <w:szCs w:val="29"/>
              <w:shd w:val="clear" w:color="auto" w:fill="FFFFFF"/>
            </w:rPr>
          </w:rPrChange>
        </w:rPr>
        <w:pPrChange w:id="658" w:author="D" w:date="2022-08-27T21:15:00Z">
          <w:pPr>
            <w:shd w:val="clear" w:color="auto" w:fill="FFFFFF"/>
            <w:spacing w:after="100" w:afterAutospacing="1" w:line="240" w:lineRule="auto"/>
            <w:outlineLvl w:val="1"/>
          </w:pPr>
        </w:pPrChange>
      </w:pPr>
      <w:ins w:id="659" w:author="D" w:date="2022-08-28T22:27:00Z">
        <w:r w:rsidRPr="00D3290D">
          <w:rPr>
            <w:rFonts w:ascii="Arial" w:hAnsi="Arial" w:cs="Arial"/>
            <w:b/>
            <w:bCs/>
            <w:color w:val="212529"/>
            <w:sz w:val="24"/>
            <w:szCs w:val="24"/>
            <w:shd w:val="clear" w:color="auto" w:fill="FFFFFF"/>
            <w:rPrChange w:id="660" w:author="Adem" w:date="2022-09-01T13:58:00Z">
              <w:rPr>
                <w:rFonts w:ascii="Comic Sans MS" w:hAnsi="Comic Sans MS"/>
                <w:color w:val="212529"/>
                <w:sz w:val="24"/>
                <w:szCs w:val="24"/>
                <w:shd w:val="clear" w:color="auto" w:fill="FFFFFF"/>
              </w:rPr>
            </w:rPrChange>
          </w:rPr>
          <w:t>e</w:t>
        </w:r>
      </w:ins>
      <w:ins w:id="661" w:author="D" w:date="2022-08-27T21:13:00Z">
        <w:r w:rsidR="00320917" w:rsidRPr="00D3290D">
          <w:rPr>
            <w:rFonts w:ascii="Arial" w:hAnsi="Arial" w:cs="Arial"/>
            <w:b/>
            <w:bCs/>
            <w:color w:val="212529"/>
            <w:sz w:val="24"/>
            <w:szCs w:val="24"/>
            <w:shd w:val="clear" w:color="auto" w:fill="FFFFFF"/>
            <w:rPrChange w:id="662" w:author="Adem" w:date="2022-09-01T13:58:00Z">
              <w:rPr>
                <w:rFonts w:ascii="Formular" w:hAnsi="Formular"/>
                <w:color w:val="212529"/>
                <w:sz w:val="29"/>
                <w:szCs w:val="29"/>
                <w:shd w:val="clear" w:color="auto" w:fill="FFFFFF"/>
              </w:rPr>
            </w:rPrChange>
          </w:rPr>
          <w:t>xp:</w:t>
        </w:r>
        <w:r w:rsidR="00320917" w:rsidRPr="00D3290D">
          <w:rPr>
            <w:rFonts w:ascii="Arial" w:hAnsi="Arial" w:cs="Arial"/>
            <w:sz w:val="24"/>
            <w:szCs w:val="24"/>
            <w:rPrChange w:id="663" w:author="Adem" w:date="2022-09-01T13:58:00Z">
              <w:rPr/>
            </w:rPrChange>
          </w:rPr>
          <w:t xml:space="preserve"> </w:t>
        </w:r>
        <w:r w:rsidR="00320917" w:rsidRPr="00D3290D">
          <w:rPr>
            <w:rFonts w:ascii="Arial" w:hAnsi="Arial" w:cs="Arial"/>
            <w:color w:val="212529"/>
            <w:sz w:val="24"/>
            <w:szCs w:val="24"/>
            <w:shd w:val="clear" w:color="auto" w:fill="FFFFFF"/>
            <w:rPrChange w:id="664" w:author="Adem" w:date="2022-09-01T13:58:00Z">
              <w:rPr>
                <w:rFonts w:ascii="Formular" w:hAnsi="Formular"/>
                <w:color w:val="212529"/>
                <w:sz w:val="29"/>
                <w:szCs w:val="29"/>
                <w:shd w:val="clear" w:color="auto" w:fill="FFFFFF"/>
              </w:rPr>
            </w:rPrChange>
          </w:rPr>
          <w:t>usermod -c 'aws solution architect' walter</w:t>
        </w:r>
      </w:ins>
    </w:p>
    <w:p w14:paraId="769D0C52" w14:textId="0FC3E0AE" w:rsidR="00320917" w:rsidRPr="00D3290D" w:rsidRDefault="00320917">
      <w:pPr>
        <w:shd w:val="clear" w:color="auto" w:fill="FFFFFF"/>
        <w:spacing w:after="0" w:line="240" w:lineRule="auto"/>
        <w:outlineLvl w:val="1"/>
        <w:rPr>
          <w:ins w:id="665" w:author="D" w:date="2022-08-27T21:15:00Z"/>
          <w:rFonts w:ascii="Arial" w:eastAsia="Times New Roman" w:hAnsi="Arial" w:cs="Arial"/>
          <w:color w:val="212529"/>
          <w:sz w:val="24"/>
          <w:szCs w:val="24"/>
          <w:lang w:eastAsia="tr-TR"/>
          <w:rPrChange w:id="666" w:author="Adem" w:date="2022-09-01T13:58:00Z">
            <w:rPr>
              <w:ins w:id="667" w:author="D" w:date="2022-08-27T21:15:00Z"/>
              <w:rFonts w:ascii="Formular" w:eastAsia="Times New Roman" w:hAnsi="Formular" w:cs="Times New Roman"/>
              <w:color w:val="212529"/>
              <w:sz w:val="36"/>
              <w:szCs w:val="36"/>
              <w:lang w:eastAsia="tr-TR"/>
            </w:rPr>
          </w:rPrChange>
        </w:rPr>
        <w:pPrChange w:id="668" w:author="D" w:date="2022-08-27T21:15:00Z">
          <w:pPr>
            <w:shd w:val="clear" w:color="auto" w:fill="FFFFFF"/>
            <w:spacing w:after="100" w:afterAutospacing="1" w:line="240" w:lineRule="auto"/>
            <w:outlineLvl w:val="1"/>
          </w:pPr>
        </w:pPrChange>
      </w:pPr>
      <w:ins w:id="669" w:author="D" w:date="2022-08-27T21:13:00Z">
        <w:r w:rsidRPr="00D3290D">
          <w:rPr>
            <w:rFonts w:ascii="Arial" w:eastAsia="Times New Roman" w:hAnsi="Arial" w:cs="Arial"/>
            <w:b/>
            <w:bCs/>
            <w:color w:val="212529"/>
            <w:sz w:val="24"/>
            <w:szCs w:val="24"/>
            <w:lang w:eastAsia="tr-TR"/>
            <w:rPrChange w:id="670" w:author="Adem" w:date="2022-09-01T13:58:00Z">
              <w:rPr>
                <w:rFonts w:ascii="Formular" w:eastAsia="Times New Roman" w:hAnsi="Formular" w:cs="Times New Roman"/>
                <w:color w:val="212529"/>
                <w:sz w:val="36"/>
                <w:szCs w:val="36"/>
                <w:lang w:eastAsia="tr-TR"/>
              </w:rPr>
            </w:rPrChange>
          </w:rPr>
          <w:t>passwd;</w:t>
        </w:r>
        <w:r w:rsidRPr="00D3290D">
          <w:rPr>
            <w:rFonts w:ascii="Arial" w:eastAsia="Times New Roman" w:hAnsi="Arial" w:cs="Arial"/>
            <w:color w:val="212529"/>
            <w:sz w:val="24"/>
            <w:szCs w:val="24"/>
            <w:lang w:eastAsia="tr-TR"/>
            <w:rPrChange w:id="671" w:author="Adem" w:date="2022-09-01T13:58:00Z">
              <w:rPr>
                <w:rFonts w:ascii="Formular" w:eastAsia="Times New Roman" w:hAnsi="Formular" w:cs="Times New Roman"/>
                <w:color w:val="212529"/>
                <w:sz w:val="36"/>
                <w:szCs w:val="36"/>
                <w:lang w:eastAsia="tr-TR"/>
              </w:rPr>
            </w:rPrChange>
          </w:rPr>
          <w:t xml:space="preserve"> </w:t>
        </w:r>
      </w:ins>
      <w:ins w:id="672" w:author="D" w:date="2022-08-27T21:14:00Z">
        <w:r w:rsidRPr="00D3290D">
          <w:rPr>
            <w:rFonts w:ascii="Arial" w:eastAsia="Times New Roman" w:hAnsi="Arial" w:cs="Arial"/>
            <w:color w:val="212529"/>
            <w:sz w:val="24"/>
            <w:szCs w:val="24"/>
            <w:lang w:eastAsia="tr-TR"/>
            <w:rPrChange w:id="673" w:author="Adem" w:date="2022-09-01T13:58:00Z">
              <w:rPr>
                <w:rFonts w:ascii="Formular" w:eastAsia="Times New Roman" w:hAnsi="Formular" w:cs="Times New Roman"/>
                <w:color w:val="212529"/>
                <w:sz w:val="36"/>
                <w:szCs w:val="36"/>
                <w:lang w:eastAsia="tr-TR"/>
              </w:rPr>
            </w:rPrChange>
          </w:rPr>
          <w:t>User passwords can be set</w:t>
        </w:r>
      </w:ins>
    </w:p>
    <w:p w14:paraId="64273EEC" w14:textId="73EAE658" w:rsidR="00320917" w:rsidRPr="00D3290D" w:rsidRDefault="00320917">
      <w:pPr>
        <w:shd w:val="clear" w:color="auto" w:fill="FFFFFF"/>
        <w:spacing w:after="0" w:line="240" w:lineRule="auto"/>
        <w:outlineLvl w:val="1"/>
        <w:rPr>
          <w:ins w:id="674" w:author="D" w:date="2022-08-27T21:15:00Z"/>
          <w:rFonts w:ascii="Arial" w:eastAsia="Times New Roman" w:hAnsi="Arial" w:cs="Arial"/>
          <w:color w:val="212529"/>
          <w:sz w:val="24"/>
          <w:szCs w:val="24"/>
          <w:lang w:eastAsia="tr-TR"/>
          <w:rPrChange w:id="675" w:author="Adem" w:date="2022-09-01T13:58:00Z">
            <w:rPr>
              <w:ins w:id="676" w:author="D" w:date="2022-08-27T21:15:00Z"/>
              <w:rFonts w:ascii="Formular" w:eastAsia="Times New Roman" w:hAnsi="Formular" w:cs="Times New Roman"/>
              <w:color w:val="212529"/>
              <w:sz w:val="36"/>
              <w:szCs w:val="36"/>
              <w:lang w:eastAsia="tr-TR"/>
            </w:rPr>
          </w:rPrChange>
        </w:rPr>
        <w:pPrChange w:id="677" w:author="D" w:date="2022-08-27T21:15:00Z">
          <w:pPr>
            <w:shd w:val="clear" w:color="auto" w:fill="FFFFFF"/>
            <w:spacing w:after="100" w:afterAutospacing="1" w:line="240" w:lineRule="auto"/>
            <w:outlineLvl w:val="1"/>
          </w:pPr>
        </w:pPrChange>
      </w:pPr>
      <w:ins w:id="678" w:author="D" w:date="2022-08-27T21:15:00Z">
        <w:r w:rsidRPr="00D3290D">
          <w:rPr>
            <w:rFonts w:ascii="Arial" w:eastAsia="Times New Roman" w:hAnsi="Arial" w:cs="Arial"/>
            <w:b/>
            <w:bCs/>
            <w:color w:val="212529"/>
            <w:sz w:val="24"/>
            <w:szCs w:val="24"/>
            <w:lang w:eastAsia="tr-TR"/>
            <w:rPrChange w:id="679" w:author="Adem" w:date="2022-09-01T13:58:00Z">
              <w:rPr>
                <w:rFonts w:ascii="Formular" w:eastAsia="Times New Roman" w:hAnsi="Formular" w:cs="Times New Roman"/>
                <w:color w:val="212529"/>
                <w:sz w:val="36"/>
                <w:szCs w:val="36"/>
                <w:lang w:eastAsia="tr-TR"/>
              </w:rPr>
            </w:rPrChange>
          </w:rPr>
          <w:t>exp:</w:t>
        </w:r>
        <w:r w:rsidRPr="00D3290D">
          <w:rPr>
            <w:rFonts w:ascii="Arial" w:eastAsia="Times New Roman" w:hAnsi="Arial" w:cs="Arial"/>
            <w:color w:val="212529"/>
            <w:sz w:val="24"/>
            <w:szCs w:val="24"/>
            <w:lang w:eastAsia="tr-TR"/>
            <w:rPrChange w:id="680" w:author="Adem" w:date="2022-09-01T13:58:00Z">
              <w:rPr>
                <w:rFonts w:ascii="Formular" w:eastAsia="Times New Roman" w:hAnsi="Formular" w:cs="Times New Roman"/>
                <w:color w:val="212529"/>
                <w:sz w:val="36"/>
                <w:szCs w:val="36"/>
                <w:lang w:eastAsia="tr-TR"/>
              </w:rPr>
            </w:rPrChange>
          </w:rPr>
          <w:t xml:space="preserve"> oliver@DESKTOP-UN6T2ES:~$ passwd</w:t>
        </w:r>
      </w:ins>
      <w:ins w:id="681" w:author="D" w:date="2022-08-27T21:16:00Z">
        <w:r w:rsidRPr="00D3290D">
          <w:rPr>
            <w:rFonts w:ascii="Arial" w:eastAsia="Times New Roman" w:hAnsi="Arial" w:cs="Arial"/>
            <w:color w:val="212529"/>
            <w:sz w:val="24"/>
            <w:szCs w:val="24"/>
            <w:lang w:eastAsia="tr-TR"/>
            <w:rPrChange w:id="682" w:author="Adem" w:date="2022-09-01T13:58:00Z">
              <w:rPr>
                <w:rFonts w:ascii="Comic Sans MS" w:eastAsia="Times New Roman" w:hAnsi="Comic Sans MS" w:cs="Times New Roman"/>
                <w:color w:val="212529"/>
                <w:sz w:val="24"/>
                <w:szCs w:val="24"/>
                <w:lang w:eastAsia="tr-TR"/>
              </w:rPr>
            </w:rPrChange>
          </w:rPr>
          <w:t xml:space="preserve"> /</w:t>
        </w:r>
        <w:r w:rsidRPr="00D3290D">
          <w:rPr>
            <w:rFonts w:ascii="Arial" w:hAnsi="Arial" w:cs="Arial"/>
            <w:rPrChange w:id="683" w:author="Adem" w:date="2022-09-01T13:58:00Z">
              <w:rPr/>
            </w:rPrChange>
          </w:rPr>
          <w:t xml:space="preserve"> </w:t>
        </w:r>
        <w:r w:rsidRPr="00D3290D">
          <w:rPr>
            <w:rFonts w:ascii="Arial" w:eastAsia="Times New Roman" w:hAnsi="Arial" w:cs="Arial"/>
            <w:color w:val="212529"/>
            <w:sz w:val="24"/>
            <w:szCs w:val="24"/>
            <w:lang w:eastAsia="tr-TR"/>
            <w:rPrChange w:id="684" w:author="Adem" w:date="2022-09-01T13:58:00Z">
              <w:rPr>
                <w:rFonts w:ascii="Comic Sans MS" w:eastAsia="Times New Roman" w:hAnsi="Comic Sans MS" w:cs="Times New Roman"/>
                <w:color w:val="212529"/>
                <w:sz w:val="24"/>
                <w:szCs w:val="24"/>
                <w:lang w:eastAsia="tr-TR"/>
              </w:rPr>
            </w:rPrChange>
          </w:rPr>
          <w:t>root@DESKTOP-UN6T2ES:~# passwd john</w:t>
        </w:r>
      </w:ins>
    </w:p>
    <w:p w14:paraId="2A94724C" w14:textId="6E64B1CC" w:rsidR="0002743E" w:rsidRPr="00D3290D" w:rsidRDefault="00320917" w:rsidP="0002743E">
      <w:pPr>
        <w:shd w:val="clear" w:color="auto" w:fill="FFFFFF"/>
        <w:spacing w:before="100" w:beforeAutospacing="1" w:after="100" w:afterAutospacing="1" w:line="240" w:lineRule="auto"/>
        <w:rPr>
          <w:ins w:id="685" w:author="D" w:date="2022-08-27T21:18:00Z"/>
          <w:rFonts w:ascii="Arial" w:eastAsia="Times New Roman" w:hAnsi="Arial" w:cs="Arial"/>
          <w:color w:val="212529"/>
          <w:sz w:val="24"/>
          <w:szCs w:val="24"/>
          <w:lang w:eastAsia="tr-TR"/>
          <w:rPrChange w:id="686" w:author="Adem" w:date="2022-09-01T13:58:00Z">
            <w:rPr>
              <w:ins w:id="687" w:author="D" w:date="2022-08-27T21:18:00Z"/>
              <w:rFonts w:ascii="Comic Sans MS" w:eastAsia="Times New Roman" w:hAnsi="Comic Sans MS" w:cs="Times New Roman"/>
              <w:color w:val="212529"/>
              <w:sz w:val="24"/>
              <w:szCs w:val="24"/>
              <w:lang w:eastAsia="tr-TR"/>
            </w:rPr>
          </w:rPrChange>
        </w:rPr>
      </w:pPr>
      <w:ins w:id="688" w:author="D" w:date="2022-08-27T21:17:00Z">
        <w:r w:rsidRPr="00D3290D">
          <w:rPr>
            <w:rFonts w:ascii="Arial" w:eastAsia="Times New Roman" w:hAnsi="Arial" w:cs="Arial"/>
            <w:b/>
            <w:bCs/>
            <w:color w:val="212529"/>
            <w:sz w:val="24"/>
            <w:szCs w:val="24"/>
            <w:lang w:eastAsia="tr-TR"/>
            <w:rPrChange w:id="689" w:author="Adem" w:date="2022-09-01T13:58:00Z">
              <w:rPr>
                <w:rFonts w:ascii="Formular" w:eastAsia="Times New Roman" w:hAnsi="Formular" w:cs="Times New Roman"/>
                <w:color w:val="212529"/>
                <w:sz w:val="29"/>
                <w:szCs w:val="29"/>
                <w:lang w:eastAsia="tr-TR"/>
              </w:rPr>
            </w:rPrChange>
          </w:rPr>
          <w:t>shadow file:</w:t>
        </w:r>
        <w:r w:rsidRPr="00D3290D">
          <w:rPr>
            <w:rFonts w:ascii="Arial" w:hAnsi="Arial" w:cs="Arial"/>
            <w:sz w:val="24"/>
            <w:szCs w:val="24"/>
            <w:rPrChange w:id="690" w:author="Adem" w:date="2022-09-01T13:58:00Z">
              <w:rPr/>
            </w:rPrChange>
          </w:rPr>
          <w:t xml:space="preserve"> </w:t>
        </w:r>
        <w:r w:rsidRPr="00D3290D">
          <w:rPr>
            <w:rFonts w:ascii="Arial" w:eastAsia="Times New Roman" w:hAnsi="Arial" w:cs="Arial"/>
            <w:color w:val="212529"/>
            <w:sz w:val="24"/>
            <w:szCs w:val="24"/>
            <w:lang w:eastAsia="tr-TR"/>
            <w:rPrChange w:id="691" w:author="Adem" w:date="2022-09-01T13:58:00Z">
              <w:rPr>
                <w:rFonts w:ascii="Formular" w:eastAsia="Times New Roman" w:hAnsi="Formular" w:cs="Times New Roman"/>
                <w:color w:val="212529"/>
                <w:sz w:val="29"/>
                <w:szCs w:val="29"/>
                <w:lang w:eastAsia="tr-TR"/>
              </w:rPr>
            </w:rPrChange>
          </w:rPr>
          <w:t>User passwords are encrypted and stored in /etc / shadow file</w:t>
        </w:r>
      </w:ins>
      <w:ins w:id="692" w:author="D" w:date="2022-08-27T21:18:00Z">
        <w:r w:rsidR="00BC2FD8" w:rsidRPr="00D3290D">
          <w:rPr>
            <w:rFonts w:ascii="Arial" w:eastAsia="Times New Roman" w:hAnsi="Arial" w:cs="Arial"/>
            <w:color w:val="212529"/>
            <w:sz w:val="24"/>
            <w:szCs w:val="24"/>
            <w:lang w:eastAsia="tr-TR"/>
            <w:rPrChange w:id="693" w:author="Adem" w:date="2022-09-01T13:58:00Z">
              <w:rPr>
                <w:rFonts w:ascii="Formular" w:eastAsia="Times New Roman" w:hAnsi="Formular" w:cs="Times New Roman"/>
                <w:color w:val="212529"/>
                <w:sz w:val="29"/>
                <w:szCs w:val="29"/>
                <w:lang w:eastAsia="tr-TR"/>
              </w:rPr>
            </w:rPrChange>
          </w:rPr>
          <w:t>.</w:t>
        </w:r>
        <w:r w:rsidR="00BC2FD8" w:rsidRPr="00D3290D">
          <w:rPr>
            <w:rFonts w:ascii="Arial" w:hAnsi="Arial" w:cs="Arial"/>
            <w:sz w:val="24"/>
            <w:szCs w:val="24"/>
            <w:rPrChange w:id="694" w:author="Adem" w:date="2022-09-01T13:58:00Z">
              <w:rPr/>
            </w:rPrChange>
          </w:rPr>
          <w:t xml:space="preserve"> </w:t>
        </w:r>
        <w:r w:rsidR="00BC2FD8" w:rsidRPr="00D3290D">
          <w:rPr>
            <w:rFonts w:ascii="Arial" w:eastAsia="Times New Roman" w:hAnsi="Arial" w:cs="Arial"/>
            <w:color w:val="212529"/>
            <w:sz w:val="24"/>
            <w:szCs w:val="24"/>
            <w:lang w:eastAsia="tr-TR"/>
            <w:rPrChange w:id="695" w:author="Adem" w:date="2022-09-01T13:58:00Z">
              <w:rPr>
                <w:rFonts w:ascii="Formular" w:eastAsia="Times New Roman" w:hAnsi="Formular" w:cs="Times New Roman"/>
                <w:color w:val="212529"/>
                <w:sz w:val="29"/>
                <w:szCs w:val="29"/>
                <w:lang w:eastAsia="tr-TR"/>
              </w:rPr>
            </w:rPrChange>
          </w:rPr>
          <w:t>The /etc/shadow file is only read and can be accessed by root only.</w:t>
        </w:r>
      </w:ins>
    </w:p>
    <w:p w14:paraId="2805D0ED" w14:textId="13914569" w:rsidR="00BC2FD8" w:rsidRPr="00D3290D" w:rsidRDefault="00BC2FD8" w:rsidP="0002743E">
      <w:pPr>
        <w:shd w:val="clear" w:color="auto" w:fill="FFFFFF"/>
        <w:spacing w:before="100" w:beforeAutospacing="1" w:after="100" w:afterAutospacing="1" w:line="240" w:lineRule="auto"/>
        <w:rPr>
          <w:ins w:id="696" w:author="D" w:date="2022-08-27T21:19:00Z"/>
          <w:rFonts w:ascii="Arial" w:eastAsia="Times New Roman" w:hAnsi="Arial" w:cs="Arial"/>
          <w:color w:val="212529"/>
          <w:sz w:val="24"/>
          <w:szCs w:val="24"/>
          <w:lang w:eastAsia="tr-TR"/>
          <w:rPrChange w:id="697" w:author="Adem" w:date="2022-09-01T13:58:00Z">
            <w:rPr>
              <w:ins w:id="698" w:author="D" w:date="2022-08-27T21:19:00Z"/>
              <w:rFonts w:ascii="Comic Sans MS" w:eastAsia="Times New Roman" w:hAnsi="Comic Sans MS" w:cs="Times New Roman"/>
              <w:color w:val="212529"/>
              <w:sz w:val="24"/>
              <w:szCs w:val="24"/>
              <w:lang w:eastAsia="tr-TR"/>
            </w:rPr>
          </w:rPrChange>
        </w:rPr>
      </w:pPr>
      <w:ins w:id="699" w:author="D" w:date="2022-08-27T21:18:00Z">
        <w:r w:rsidRPr="00D3290D">
          <w:rPr>
            <w:rFonts w:ascii="Arial" w:eastAsia="Times New Roman" w:hAnsi="Arial" w:cs="Arial"/>
            <w:b/>
            <w:bCs/>
            <w:color w:val="212529"/>
            <w:sz w:val="24"/>
            <w:szCs w:val="24"/>
            <w:lang w:eastAsia="tr-TR"/>
            <w:rPrChange w:id="700" w:author="Adem" w:date="2022-09-01T13:58:00Z">
              <w:rPr>
                <w:rFonts w:ascii="Comic Sans MS" w:eastAsia="Times New Roman" w:hAnsi="Comic Sans MS" w:cs="Times New Roman"/>
                <w:color w:val="212529"/>
                <w:sz w:val="24"/>
                <w:szCs w:val="24"/>
                <w:lang w:eastAsia="tr-TR"/>
              </w:rPr>
            </w:rPrChange>
          </w:rPr>
          <w:t>/etc/login.defs</w:t>
        </w:r>
      </w:ins>
      <w:ins w:id="701" w:author="D" w:date="2022-08-27T21:19:00Z">
        <w:r w:rsidRPr="00D3290D">
          <w:rPr>
            <w:rFonts w:ascii="Arial" w:eastAsia="Times New Roman" w:hAnsi="Arial" w:cs="Arial"/>
            <w:b/>
            <w:bCs/>
            <w:color w:val="212529"/>
            <w:sz w:val="24"/>
            <w:szCs w:val="24"/>
            <w:lang w:eastAsia="tr-TR"/>
            <w:rPrChange w:id="702" w:author="Adem" w:date="2022-09-01T13:58:00Z">
              <w:rPr>
                <w:rFonts w:ascii="Comic Sans MS" w:eastAsia="Times New Roman" w:hAnsi="Comic Sans MS" w:cs="Times New Roman"/>
                <w:color w:val="212529"/>
                <w:sz w:val="24"/>
                <w:szCs w:val="24"/>
                <w:lang w:eastAsia="tr-TR"/>
              </w:rPr>
            </w:rPrChange>
          </w:rPr>
          <w:t>;</w:t>
        </w:r>
        <w:r w:rsidRPr="00D3290D">
          <w:rPr>
            <w:rFonts w:ascii="Arial" w:eastAsia="Times New Roman" w:hAnsi="Arial" w:cs="Arial"/>
            <w:color w:val="212529"/>
            <w:sz w:val="24"/>
            <w:szCs w:val="24"/>
            <w:lang w:eastAsia="tr-TR"/>
            <w:rPrChange w:id="703" w:author="Adem" w:date="2022-09-01T13:58:00Z">
              <w:rPr>
                <w:rFonts w:ascii="Comic Sans MS" w:eastAsia="Times New Roman" w:hAnsi="Comic Sans MS" w:cs="Times New Roman"/>
                <w:color w:val="212529"/>
                <w:sz w:val="24"/>
                <w:szCs w:val="24"/>
                <w:lang w:eastAsia="tr-TR"/>
              </w:rPr>
            </w:rPrChange>
          </w:rPr>
          <w:t xml:space="preserve"> includes some default user password settings, such as password aging and length settings.</w:t>
        </w:r>
      </w:ins>
    </w:p>
    <w:p w14:paraId="47208005" w14:textId="1AF33661" w:rsidR="00BC2FD8" w:rsidRPr="00D3290D" w:rsidRDefault="003963CA" w:rsidP="0002743E">
      <w:pPr>
        <w:shd w:val="clear" w:color="auto" w:fill="FFFFFF"/>
        <w:spacing w:before="100" w:beforeAutospacing="1" w:after="100" w:afterAutospacing="1" w:line="240" w:lineRule="auto"/>
        <w:rPr>
          <w:ins w:id="704" w:author="D" w:date="2022-08-27T21:20:00Z"/>
          <w:rFonts w:ascii="Arial" w:eastAsia="Times New Roman" w:hAnsi="Arial" w:cs="Arial"/>
          <w:b/>
          <w:bCs/>
          <w:color w:val="212529"/>
          <w:sz w:val="28"/>
          <w:szCs w:val="28"/>
          <w:lang w:eastAsia="tr-TR"/>
          <w:rPrChange w:id="705" w:author="Adem" w:date="2022-09-01T13:58:00Z">
            <w:rPr>
              <w:ins w:id="706" w:author="D" w:date="2022-08-27T21:20:00Z"/>
              <w:rFonts w:ascii="Comic Sans MS" w:eastAsia="Times New Roman" w:hAnsi="Comic Sans MS" w:cs="Times New Roman"/>
              <w:color w:val="212529"/>
              <w:sz w:val="24"/>
              <w:szCs w:val="24"/>
              <w:lang w:eastAsia="tr-TR"/>
            </w:rPr>
          </w:rPrChange>
        </w:rPr>
      </w:pPr>
      <w:ins w:id="707" w:author="D" w:date="2022-08-27T21:19:00Z">
        <w:r w:rsidRPr="00D3290D">
          <w:rPr>
            <w:rFonts w:ascii="Arial" w:eastAsia="Times New Roman" w:hAnsi="Arial" w:cs="Arial"/>
            <w:b/>
            <w:bCs/>
            <w:color w:val="212529"/>
            <w:sz w:val="28"/>
            <w:szCs w:val="28"/>
            <w:lang w:eastAsia="tr-TR"/>
            <w:rPrChange w:id="708" w:author="Adem" w:date="2022-09-01T13:58:00Z">
              <w:rPr>
                <w:rFonts w:ascii="Comic Sans MS" w:eastAsia="Times New Roman" w:hAnsi="Comic Sans MS" w:cs="Times New Roman"/>
                <w:b/>
                <w:bCs/>
                <w:color w:val="212529"/>
                <w:sz w:val="28"/>
                <w:szCs w:val="28"/>
                <w:lang w:eastAsia="tr-TR"/>
              </w:rPr>
            </w:rPrChange>
          </w:rPr>
          <w:t>GROUP MANAGEMENT</w:t>
        </w:r>
      </w:ins>
    </w:p>
    <w:p w14:paraId="67A1FC01" w14:textId="108C56DA" w:rsidR="00BC2FD8" w:rsidRPr="00D3290D" w:rsidRDefault="00BC2FD8">
      <w:pPr>
        <w:shd w:val="clear" w:color="auto" w:fill="FFFFFF"/>
        <w:spacing w:after="0" w:line="240" w:lineRule="auto"/>
        <w:rPr>
          <w:ins w:id="709" w:author="D" w:date="2022-08-27T21:21:00Z"/>
          <w:rFonts w:ascii="Arial" w:eastAsia="Times New Roman" w:hAnsi="Arial" w:cs="Arial"/>
          <w:color w:val="212529"/>
          <w:sz w:val="24"/>
          <w:szCs w:val="24"/>
          <w:lang w:eastAsia="tr-TR"/>
          <w:rPrChange w:id="710" w:author="Adem" w:date="2022-09-01T13:58:00Z">
            <w:rPr>
              <w:ins w:id="711" w:author="D" w:date="2022-08-27T21:21:00Z"/>
              <w:rFonts w:ascii="Comic Sans MS" w:eastAsia="Times New Roman" w:hAnsi="Comic Sans MS" w:cs="Times New Roman"/>
              <w:color w:val="212529"/>
              <w:sz w:val="24"/>
              <w:szCs w:val="24"/>
              <w:lang w:eastAsia="tr-TR"/>
            </w:rPr>
          </w:rPrChange>
        </w:rPr>
        <w:pPrChange w:id="712" w:author="D" w:date="2022-08-27T21:26:00Z">
          <w:pPr>
            <w:shd w:val="clear" w:color="auto" w:fill="FFFFFF"/>
            <w:spacing w:before="100" w:beforeAutospacing="1" w:after="100" w:afterAutospacing="1" w:line="240" w:lineRule="auto"/>
          </w:pPr>
        </w:pPrChange>
      </w:pPr>
      <w:ins w:id="713" w:author="D" w:date="2022-08-27T21:20:00Z">
        <w:r w:rsidRPr="00D3290D">
          <w:rPr>
            <w:rFonts w:ascii="Arial" w:eastAsia="Times New Roman" w:hAnsi="Arial" w:cs="Arial"/>
            <w:b/>
            <w:bCs/>
            <w:color w:val="212529"/>
            <w:sz w:val="24"/>
            <w:szCs w:val="24"/>
            <w:lang w:eastAsia="tr-TR"/>
            <w:rPrChange w:id="714" w:author="Adem" w:date="2022-09-01T13:58:00Z">
              <w:rPr>
                <w:rFonts w:ascii="Comic Sans MS" w:eastAsia="Times New Roman" w:hAnsi="Comic Sans MS" w:cs="Times New Roman"/>
                <w:color w:val="212529"/>
                <w:sz w:val="24"/>
                <w:szCs w:val="24"/>
                <w:lang w:eastAsia="tr-TR"/>
              </w:rPr>
            </w:rPrChange>
          </w:rPr>
          <w:t>groupadd;</w:t>
        </w:r>
        <w:r w:rsidRPr="00D3290D">
          <w:rPr>
            <w:rFonts w:ascii="Arial" w:hAnsi="Arial" w:cs="Arial"/>
            <w:rPrChange w:id="715" w:author="Adem" w:date="2022-09-01T13:58:00Z">
              <w:rPr/>
            </w:rPrChange>
          </w:rPr>
          <w:t xml:space="preserve"> </w:t>
        </w:r>
        <w:r w:rsidRPr="00D3290D">
          <w:rPr>
            <w:rFonts w:ascii="Arial" w:eastAsia="Times New Roman" w:hAnsi="Arial" w:cs="Arial"/>
            <w:color w:val="212529"/>
            <w:sz w:val="24"/>
            <w:szCs w:val="24"/>
            <w:lang w:eastAsia="tr-TR"/>
            <w:rPrChange w:id="716" w:author="Adem" w:date="2022-09-01T13:58:00Z">
              <w:rPr>
                <w:rFonts w:ascii="Comic Sans MS" w:eastAsia="Times New Roman" w:hAnsi="Comic Sans MS" w:cs="Times New Roman"/>
                <w:color w:val="212529"/>
                <w:sz w:val="24"/>
                <w:szCs w:val="24"/>
                <w:lang w:eastAsia="tr-TR"/>
              </w:rPr>
            </w:rPrChange>
          </w:rPr>
          <w:t>used to create a new group.</w:t>
        </w:r>
        <w:r w:rsidRPr="00D3290D">
          <w:rPr>
            <w:rFonts w:ascii="Arial" w:hAnsi="Arial" w:cs="Arial"/>
            <w:rPrChange w:id="717" w:author="Adem" w:date="2022-09-01T13:58:00Z">
              <w:rPr/>
            </w:rPrChange>
          </w:rPr>
          <w:t xml:space="preserve"> Exp: </w:t>
        </w:r>
        <w:r w:rsidRPr="00D3290D">
          <w:rPr>
            <w:rFonts w:ascii="Arial" w:eastAsia="Times New Roman" w:hAnsi="Arial" w:cs="Arial"/>
            <w:color w:val="212529"/>
            <w:sz w:val="24"/>
            <w:szCs w:val="24"/>
            <w:lang w:eastAsia="tr-TR"/>
            <w:rPrChange w:id="718" w:author="Adem" w:date="2022-09-01T13:58:00Z">
              <w:rPr>
                <w:rFonts w:ascii="Comic Sans MS" w:eastAsia="Times New Roman" w:hAnsi="Comic Sans MS" w:cs="Times New Roman"/>
                <w:color w:val="212529"/>
                <w:sz w:val="24"/>
                <w:szCs w:val="24"/>
                <w:lang w:eastAsia="tr-TR"/>
              </w:rPr>
            </w:rPrChange>
          </w:rPr>
          <w:t>groupadd linux</w:t>
        </w:r>
      </w:ins>
    </w:p>
    <w:p w14:paraId="72EC9A0C" w14:textId="556C4849" w:rsidR="00BC2FD8" w:rsidRPr="00D3290D" w:rsidRDefault="00BC2FD8">
      <w:pPr>
        <w:shd w:val="clear" w:color="auto" w:fill="FFFFFF"/>
        <w:spacing w:after="0" w:line="240" w:lineRule="auto"/>
        <w:rPr>
          <w:ins w:id="719" w:author="D" w:date="2022-08-27T21:22:00Z"/>
          <w:rFonts w:ascii="Arial" w:eastAsia="Times New Roman" w:hAnsi="Arial" w:cs="Arial"/>
          <w:color w:val="212529"/>
          <w:sz w:val="24"/>
          <w:szCs w:val="24"/>
          <w:lang w:eastAsia="tr-TR"/>
          <w:rPrChange w:id="720" w:author="Adem" w:date="2022-09-01T13:58:00Z">
            <w:rPr>
              <w:ins w:id="721" w:author="D" w:date="2022-08-27T21:22:00Z"/>
              <w:rFonts w:ascii="Comic Sans MS" w:eastAsia="Times New Roman" w:hAnsi="Comic Sans MS" w:cs="Times New Roman"/>
              <w:color w:val="212529"/>
              <w:sz w:val="24"/>
              <w:szCs w:val="24"/>
              <w:lang w:eastAsia="tr-TR"/>
            </w:rPr>
          </w:rPrChange>
        </w:rPr>
        <w:pPrChange w:id="722" w:author="D" w:date="2022-08-27T21:26:00Z">
          <w:pPr>
            <w:shd w:val="clear" w:color="auto" w:fill="FFFFFF"/>
            <w:spacing w:before="100" w:beforeAutospacing="1" w:after="100" w:afterAutospacing="1" w:line="240" w:lineRule="auto"/>
          </w:pPr>
        </w:pPrChange>
      </w:pPr>
      <w:ins w:id="723" w:author="D" w:date="2022-08-27T21:21:00Z">
        <w:r w:rsidRPr="00D3290D">
          <w:rPr>
            <w:rFonts w:ascii="Arial" w:eastAsia="Times New Roman" w:hAnsi="Arial" w:cs="Arial"/>
            <w:b/>
            <w:bCs/>
            <w:color w:val="212529"/>
            <w:sz w:val="24"/>
            <w:szCs w:val="24"/>
            <w:lang w:eastAsia="tr-TR"/>
            <w:rPrChange w:id="724" w:author="Adem" w:date="2022-09-01T13:58:00Z">
              <w:rPr>
                <w:rFonts w:ascii="Comic Sans MS" w:eastAsia="Times New Roman" w:hAnsi="Comic Sans MS" w:cs="Times New Roman"/>
                <w:color w:val="212529"/>
                <w:sz w:val="24"/>
                <w:szCs w:val="24"/>
                <w:lang w:eastAsia="tr-TR"/>
              </w:rPr>
            </w:rPrChange>
          </w:rPr>
          <w:t>usermod;</w:t>
        </w:r>
        <w:r w:rsidRPr="00D3290D">
          <w:rPr>
            <w:rFonts w:ascii="Arial" w:hAnsi="Arial" w:cs="Arial"/>
            <w:rPrChange w:id="725" w:author="Adem" w:date="2022-09-01T13:58:00Z">
              <w:rPr/>
            </w:rPrChange>
          </w:rPr>
          <w:t xml:space="preserve"> </w:t>
        </w:r>
        <w:r w:rsidRPr="00D3290D">
          <w:rPr>
            <w:rFonts w:ascii="Arial" w:eastAsia="Times New Roman" w:hAnsi="Arial" w:cs="Arial"/>
            <w:color w:val="212529"/>
            <w:sz w:val="24"/>
            <w:szCs w:val="24"/>
            <w:lang w:eastAsia="tr-TR"/>
            <w:rPrChange w:id="726" w:author="Adem" w:date="2022-09-01T13:58:00Z">
              <w:rPr>
                <w:rFonts w:ascii="Comic Sans MS" w:eastAsia="Times New Roman" w:hAnsi="Comic Sans MS" w:cs="Times New Roman"/>
                <w:color w:val="212529"/>
                <w:sz w:val="24"/>
                <w:szCs w:val="24"/>
                <w:lang w:eastAsia="tr-TR"/>
              </w:rPr>
            </w:rPrChange>
          </w:rPr>
          <w:t>You can change group membership with the useradd or usermod command.</w:t>
        </w:r>
      </w:ins>
    </w:p>
    <w:p w14:paraId="361DECF7" w14:textId="1AB758AB" w:rsidR="00BC2FD8" w:rsidRPr="00D3290D" w:rsidRDefault="00BC2FD8">
      <w:pPr>
        <w:shd w:val="clear" w:color="auto" w:fill="FFFFFF"/>
        <w:spacing w:after="0" w:line="240" w:lineRule="auto"/>
        <w:rPr>
          <w:ins w:id="727" w:author="D" w:date="2022-08-27T21:25:00Z"/>
          <w:rFonts w:ascii="Arial" w:eastAsia="Times New Roman" w:hAnsi="Arial" w:cs="Arial"/>
          <w:color w:val="212529"/>
          <w:sz w:val="24"/>
          <w:szCs w:val="24"/>
          <w:lang w:eastAsia="tr-TR"/>
          <w:rPrChange w:id="728" w:author="Adem" w:date="2022-09-01T13:58:00Z">
            <w:rPr>
              <w:ins w:id="729" w:author="D" w:date="2022-08-27T21:25:00Z"/>
              <w:rFonts w:ascii="Comic Sans MS" w:eastAsia="Times New Roman" w:hAnsi="Comic Sans MS" w:cs="Times New Roman"/>
              <w:color w:val="212529"/>
              <w:sz w:val="24"/>
              <w:szCs w:val="24"/>
              <w:lang w:eastAsia="tr-TR"/>
            </w:rPr>
          </w:rPrChange>
        </w:rPr>
        <w:pPrChange w:id="730" w:author="D" w:date="2022-08-27T21:26:00Z">
          <w:pPr>
            <w:shd w:val="clear" w:color="auto" w:fill="FFFFFF"/>
            <w:spacing w:before="100" w:beforeAutospacing="1" w:after="100" w:afterAutospacing="1" w:line="240" w:lineRule="auto"/>
          </w:pPr>
        </w:pPrChange>
      </w:pPr>
      <w:ins w:id="731" w:author="D" w:date="2022-08-27T21:22:00Z">
        <w:r w:rsidRPr="00D3290D">
          <w:rPr>
            <w:rFonts w:ascii="Arial" w:eastAsia="Times New Roman" w:hAnsi="Arial" w:cs="Arial"/>
            <w:color w:val="212529"/>
            <w:sz w:val="24"/>
            <w:szCs w:val="24"/>
            <w:lang w:eastAsia="tr-TR"/>
            <w:rPrChange w:id="732" w:author="Adem" w:date="2022-09-01T13:58:00Z">
              <w:rPr>
                <w:rFonts w:ascii="Comic Sans MS" w:eastAsia="Times New Roman" w:hAnsi="Comic Sans MS" w:cs="Times New Roman"/>
                <w:color w:val="212529"/>
                <w:sz w:val="24"/>
                <w:szCs w:val="24"/>
                <w:lang w:eastAsia="tr-TR"/>
              </w:rPr>
            </w:rPrChange>
          </w:rPr>
          <w:t xml:space="preserve">root@DESKTOP-UN6T2ES:~# usermod -a -G linux </w:t>
        </w:r>
      </w:ins>
      <w:ins w:id="733" w:author="D" w:date="2022-08-27T21:25:00Z">
        <w:r w:rsidR="00990968" w:rsidRPr="00D3290D">
          <w:rPr>
            <w:rFonts w:ascii="Arial" w:eastAsia="Times New Roman" w:hAnsi="Arial" w:cs="Arial"/>
            <w:color w:val="212529"/>
            <w:sz w:val="24"/>
            <w:szCs w:val="24"/>
            <w:lang w:eastAsia="tr-TR"/>
            <w:rPrChange w:id="734" w:author="Adem" w:date="2022-09-01T13:58:00Z">
              <w:rPr>
                <w:rFonts w:ascii="Comic Sans MS" w:eastAsia="Times New Roman" w:hAnsi="Comic Sans MS" w:cs="Times New Roman"/>
                <w:color w:val="212529"/>
                <w:sz w:val="24"/>
                <w:szCs w:val="24"/>
                <w:lang w:eastAsia="tr-TR"/>
              </w:rPr>
            </w:rPrChange>
          </w:rPr>
          <w:t>James</w:t>
        </w:r>
      </w:ins>
    </w:p>
    <w:p w14:paraId="68C1C65E" w14:textId="7635329C" w:rsidR="00990968" w:rsidRPr="00D3290D" w:rsidRDefault="00990968">
      <w:pPr>
        <w:shd w:val="clear" w:color="auto" w:fill="FFFFFF"/>
        <w:spacing w:after="0" w:line="240" w:lineRule="auto"/>
        <w:rPr>
          <w:ins w:id="735" w:author="D" w:date="2022-08-27T21:25:00Z"/>
          <w:rFonts w:ascii="Arial" w:eastAsia="Times New Roman" w:hAnsi="Arial" w:cs="Arial"/>
          <w:color w:val="212529"/>
          <w:sz w:val="24"/>
          <w:szCs w:val="24"/>
          <w:lang w:eastAsia="tr-TR"/>
          <w:rPrChange w:id="736" w:author="Adem" w:date="2022-09-01T13:58:00Z">
            <w:rPr>
              <w:ins w:id="737" w:author="D" w:date="2022-08-27T21:25:00Z"/>
              <w:rFonts w:ascii="Comic Sans MS" w:eastAsia="Times New Roman" w:hAnsi="Comic Sans MS" w:cs="Times New Roman"/>
              <w:color w:val="212529"/>
              <w:sz w:val="24"/>
              <w:szCs w:val="24"/>
              <w:lang w:eastAsia="tr-TR"/>
            </w:rPr>
          </w:rPrChange>
        </w:rPr>
        <w:pPrChange w:id="738" w:author="D" w:date="2022-08-27T21:26:00Z">
          <w:pPr>
            <w:shd w:val="clear" w:color="auto" w:fill="FFFFFF"/>
            <w:spacing w:before="100" w:beforeAutospacing="1" w:after="100" w:afterAutospacing="1" w:line="240" w:lineRule="auto"/>
          </w:pPr>
        </w:pPrChange>
      </w:pPr>
      <w:ins w:id="739" w:author="D" w:date="2022-08-27T21:25:00Z">
        <w:r w:rsidRPr="00D3290D">
          <w:rPr>
            <w:rFonts w:ascii="Arial" w:eastAsia="Times New Roman" w:hAnsi="Arial" w:cs="Arial"/>
            <w:b/>
            <w:bCs/>
            <w:color w:val="212529"/>
            <w:sz w:val="24"/>
            <w:szCs w:val="24"/>
            <w:lang w:eastAsia="tr-TR"/>
            <w:rPrChange w:id="740" w:author="Adem" w:date="2022-09-01T13:58:00Z">
              <w:rPr>
                <w:rFonts w:ascii="Comic Sans MS" w:eastAsia="Times New Roman" w:hAnsi="Comic Sans MS" w:cs="Times New Roman"/>
                <w:color w:val="212529"/>
                <w:sz w:val="24"/>
                <w:szCs w:val="24"/>
                <w:lang w:eastAsia="tr-TR"/>
              </w:rPr>
            </w:rPrChange>
          </w:rPr>
          <w:t>Group File;</w:t>
        </w:r>
        <w:r w:rsidRPr="00D3290D">
          <w:rPr>
            <w:rFonts w:ascii="Arial" w:hAnsi="Arial" w:cs="Arial"/>
            <w:rPrChange w:id="741" w:author="Adem" w:date="2022-09-01T13:58:00Z">
              <w:rPr/>
            </w:rPrChange>
          </w:rPr>
          <w:t xml:space="preserve"> </w:t>
        </w:r>
        <w:r w:rsidRPr="00D3290D">
          <w:rPr>
            <w:rFonts w:ascii="Arial" w:eastAsia="Times New Roman" w:hAnsi="Arial" w:cs="Arial"/>
            <w:color w:val="212529"/>
            <w:sz w:val="24"/>
            <w:szCs w:val="24"/>
            <w:lang w:eastAsia="tr-TR"/>
            <w:rPrChange w:id="742" w:author="Adem" w:date="2022-09-01T13:58:00Z">
              <w:rPr>
                <w:rFonts w:ascii="Comic Sans MS" w:eastAsia="Times New Roman" w:hAnsi="Comic Sans MS" w:cs="Times New Roman"/>
                <w:color w:val="212529"/>
                <w:sz w:val="24"/>
                <w:szCs w:val="24"/>
                <w:lang w:eastAsia="tr-TR"/>
              </w:rPr>
            </w:rPrChange>
          </w:rPr>
          <w:t>Users can belong to several groups. Group membership is specified via the /etc</w:t>
        </w:r>
        <w:r w:rsidRPr="00D3290D">
          <w:rPr>
            <w:rFonts w:ascii="Arial" w:hAnsi="Arial" w:cs="Arial"/>
            <w:rPrChange w:id="743" w:author="Adem" w:date="2022-09-01T13:58:00Z">
              <w:rPr/>
            </w:rPrChange>
          </w:rPr>
          <w:t xml:space="preserve"> </w:t>
        </w:r>
        <w:r w:rsidRPr="00D3290D">
          <w:rPr>
            <w:rFonts w:ascii="Arial" w:eastAsia="Times New Roman" w:hAnsi="Arial" w:cs="Arial"/>
            <w:color w:val="212529"/>
            <w:sz w:val="24"/>
            <w:szCs w:val="24"/>
            <w:lang w:eastAsia="tr-TR"/>
            <w:rPrChange w:id="744" w:author="Adem" w:date="2022-09-01T13:58:00Z">
              <w:rPr>
                <w:rFonts w:ascii="Comic Sans MS" w:eastAsia="Times New Roman" w:hAnsi="Comic Sans MS" w:cs="Times New Roman"/>
                <w:color w:val="212529"/>
                <w:sz w:val="24"/>
                <w:szCs w:val="24"/>
                <w:lang w:eastAsia="tr-TR"/>
              </w:rPr>
            </w:rPrChange>
          </w:rPr>
          <w:t>root@DESKTOP-UN6T2ES:/home/clarusway# tail -3 /etc/group</w:t>
        </w:r>
      </w:ins>
    </w:p>
    <w:p w14:paraId="6CE3F909" w14:textId="77777777" w:rsidR="00990968" w:rsidRPr="00D3290D" w:rsidRDefault="00990968">
      <w:pPr>
        <w:shd w:val="clear" w:color="auto" w:fill="FFFFFF"/>
        <w:spacing w:after="0" w:line="240" w:lineRule="auto"/>
        <w:rPr>
          <w:ins w:id="745" w:author="D" w:date="2022-08-27T21:25:00Z"/>
          <w:rFonts w:ascii="Arial" w:eastAsia="Times New Roman" w:hAnsi="Arial" w:cs="Arial"/>
          <w:color w:val="212529"/>
          <w:sz w:val="24"/>
          <w:szCs w:val="24"/>
          <w:lang w:eastAsia="tr-TR"/>
          <w:rPrChange w:id="746" w:author="Adem" w:date="2022-09-01T13:58:00Z">
            <w:rPr>
              <w:ins w:id="747" w:author="D" w:date="2022-08-27T21:25:00Z"/>
              <w:rFonts w:ascii="Comic Sans MS" w:eastAsia="Times New Roman" w:hAnsi="Comic Sans MS" w:cs="Times New Roman"/>
              <w:color w:val="212529"/>
              <w:sz w:val="24"/>
              <w:szCs w:val="24"/>
              <w:lang w:eastAsia="tr-TR"/>
            </w:rPr>
          </w:rPrChange>
        </w:rPr>
        <w:pPrChange w:id="748" w:author="D" w:date="2022-08-27T21:26:00Z">
          <w:pPr>
            <w:shd w:val="clear" w:color="auto" w:fill="FFFFFF"/>
            <w:spacing w:before="100" w:beforeAutospacing="1" w:after="100" w:afterAutospacing="1" w:line="240" w:lineRule="auto"/>
          </w:pPr>
        </w:pPrChange>
      </w:pPr>
      <w:proofErr w:type="gramStart"/>
      <w:ins w:id="749" w:author="D" w:date="2022-08-27T21:25:00Z">
        <w:r w:rsidRPr="00D3290D">
          <w:rPr>
            <w:rFonts w:ascii="Arial" w:eastAsia="Times New Roman" w:hAnsi="Arial" w:cs="Arial"/>
            <w:color w:val="212529"/>
            <w:sz w:val="24"/>
            <w:szCs w:val="24"/>
            <w:lang w:eastAsia="tr-TR"/>
            <w:rPrChange w:id="750" w:author="Adem" w:date="2022-09-01T13:58:00Z">
              <w:rPr>
                <w:rFonts w:ascii="Comic Sans MS" w:eastAsia="Times New Roman" w:hAnsi="Comic Sans MS" w:cs="Times New Roman"/>
                <w:color w:val="212529"/>
                <w:sz w:val="24"/>
                <w:szCs w:val="24"/>
                <w:lang w:eastAsia="tr-TR"/>
              </w:rPr>
            </w:rPrChange>
          </w:rPr>
          <w:t>linux:x</w:t>
        </w:r>
        <w:proofErr w:type="gramEnd"/>
        <w:r w:rsidRPr="00D3290D">
          <w:rPr>
            <w:rFonts w:ascii="Arial" w:eastAsia="Times New Roman" w:hAnsi="Arial" w:cs="Arial"/>
            <w:color w:val="212529"/>
            <w:sz w:val="24"/>
            <w:szCs w:val="24"/>
            <w:lang w:eastAsia="tr-TR"/>
            <w:rPrChange w:id="751" w:author="Adem" w:date="2022-09-01T13:58:00Z">
              <w:rPr>
                <w:rFonts w:ascii="Comic Sans MS" w:eastAsia="Times New Roman" w:hAnsi="Comic Sans MS" w:cs="Times New Roman"/>
                <w:color w:val="212529"/>
                <w:sz w:val="24"/>
                <w:szCs w:val="24"/>
                <w:lang w:eastAsia="tr-TR"/>
              </w:rPr>
            </w:rPrChange>
          </w:rPr>
          <w:t>:1006:john,james,aaron</w:t>
        </w:r>
      </w:ins>
    </w:p>
    <w:p w14:paraId="00D5B5E6" w14:textId="77777777" w:rsidR="00990968" w:rsidRPr="00D3290D" w:rsidRDefault="00990968">
      <w:pPr>
        <w:shd w:val="clear" w:color="auto" w:fill="FFFFFF"/>
        <w:spacing w:after="0" w:line="240" w:lineRule="auto"/>
        <w:rPr>
          <w:ins w:id="752" w:author="D" w:date="2022-08-27T21:25:00Z"/>
          <w:rFonts w:ascii="Arial" w:eastAsia="Times New Roman" w:hAnsi="Arial" w:cs="Arial"/>
          <w:color w:val="212529"/>
          <w:sz w:val="24"/>
          <w:szCs w:val="24"/>
          <w:lang w:eastAsia="tr-TR"/>
          <w:rPrChange w:id="753" w:author="Adem" w:date="2022-09-01T13:58:00Z">
            <w:rPr>
              <w:ins w:id="754" w:author="D" w:date="2022-08-27T21:25:00Z"/>
              <w:rFonts w:ascii="Comic Sans MS" w:eastAsia="Times New Roman" w:hAnsi="Comic Sans MS" w:cs="Times New Roman"/>
              <w:color w:val="212529"/>
              <w:sz w:val="24"/>
              <w:szCs w:val="24"/>
              <w:lang w:eastAsia="tr-TR"/>
            </w:rPr>
          </w:rPrChange>
        </w:rPr>
        <w:pPrChange w:id="755" w:author="D" w:date="2022-08-27T21:26:00Z">
          <w:pPr>
            <w:shd w:val="clear" w:color="auto" w:fill="FFFFFF"/>
            <w:spacing w:before="100" w:beforeAutospacing="1" w:after="100" w:afterAutospacing="1" w:line="240" w:lineRule="auto"/>
          </w:pPr>
        </w:pPrChange>
      </w:pPr>
      <w:proofErr w:type="gramStart"/>
      <w:ins w:id="756" w:author="D" w:date="2022-08-27T21:25:00Z">
        <w:r w:rsidRPr="00D3290D">
          <w:rPr>
            <w:rFonts w:ascii="Arial" w:eastAsia="Times New Roman" w:hAnsi="Arial" w:cs="Arial"/>
            <w:color w:val="212529"/>
            <w:sz w:val="24"/>
            <w:szCs w:val="24"/>
            <w:lang w:eastAsia="tr-TR"/>
            <w:rPrChange w:id="757" w:author="Adem" w:date="2022-09-01T13:58:00Z">
              <w:rPr>
                <w:rFonts w:ascii="Comic Sans MS" w:eastAsia="Times New Roman" w:hAnsi="Comic Sans MS" w:cs="Times New Roman"/>
                <w:color w:val="212529"/>
                <w:sz w:val="24"/>
                <w:szCs w:val="24"/>
                <w:lang w:eastAsia="tr-TR"/>
              </w:rPr>
            </w:rPrChange>
          </w:rPr>
          <w:t>aws:x</w:t>
        </w:r>
        <w:proofErr w:type="gramEnd"/>
        <w:r w:rsidRPr="00D3290D">
          <w:rPr>
            <w:rFonts w:ascii="Arial" w:eastAsia="Times New Roman" w:hAnsi="Arial" w:cs="Arial"/>
            <w:color w:val="212529"/>
            <w:sz w:val="24"/>
            <w:szCs w:val="24"/>
            <w:lang w:eastAsia="tr-TR"/>
            <w:rPrChange w:id="758" w:author="Adem" w:date="2022-09-01T13:58:00Z">
              <w:rPr>
                <w:rFonts w:ascii="Comic Sans MS" w:eastAsia="Times New Roman" w:hAnsi="Comic Sans MS" w:cs="Times New Roman"/>
                <w:color w:val="212529"/>
                <w:sz w:val="24"/>
                <w:szCs w:val="24"/>
                <w:lang w:eastAsia="tr-TR"/>
              </w:rPr>
            </w:rPrChange>
          </w:rPr>
          <w:t>:1007:walter</w:t>
        </w:r>
      </w:ins>
    </w:p>
    <w:p w14:paraId="09A17EB2" w14:textId="1FA53DA1" w:rsidR="00990968" w:rsidRPr="00D3290D" w:rsidRDefault="00990968" w:rsidP="00990968">
      <w:pPr>
        <w:shd w:val="clear" w:color="auto" w:fill="FFFFFF"/>
        <w:spacing w:after="0" w:line="240" w:lineRule="auto"/>
        <w:rPr>
          <w:ins w:id="759" w:author="D" w:date="2022-08-27T21:26:00Z"/>
          <w:rFonts w:ascii="Arial" w:eastAsia="Times New Roman" w:hAnsi="Arial" w:cs="Arial"/>
          <w:color w:val="212529"/>
          <w:sz w:val="24"/>
          <w:szCs w:val="24"/>
          <w:lang w:eastAsia="tr-TR"/>
          <w:rPrChange w:id="760" w:author="Adem" w:date="2022-09-01T13:58:00Z">
            <w:rPr>
              <w:ins w:id="761" w:author="D" w:date="2022-08-27T21:26:00Z"/>
              <w:rFonts w:ascii="Comic Sans MS" w:eastAsia="Times New Roman" w:hAnsi="Comic Sans MS" w:cs="Times New Roman"/>
              <w:color w:val="212529"/>
              <w:sz w:val="24"/>
              <w:szCs w:val="24"/>
              <w:lang w:eastAsia="tr-TR"/>
            </w:rPr>
          </w:rPrChange>
        </w:rPr>
      </w:pPr>
      <w:ins w:id="762" w:author="D" w:date="2022-08-27T21:25:00Z">
        <w:r w:rsidRPr="00D3290D">
          <w:rPr>
            <w:rFonts w:ascii="Arial" w:eastAsia="Times New Roman" w:hAnsi="Arial" w:cs="Arial"/>
            <w:color w:val="212529"/>
            <w:sz w:val="24"/>
            <w:szCs w:val="24"/>
            <w:lang w:eastAsia="tr-TR"/>
            <w:rPrChange w:id="763" w:author="Adem" w:date="2022-09-01T13:58:00Z">
              <w:rPr>
                <w:rFonts w:ascii="Comic Sans MS" w:eastAsia="Times New Roman" w:hAnsi="Comic Sans MS" w:cs="Times New Roman"/>
                <w:color w:val="212529"/>
                <w:sz w:val="24"/>
                <w:szCs w:val="24"/>
                <w:lang w:eastAsia="tr-TR"/>
              </w:rPr>
            </w:rPrChange>
          </w:rPr>
          <w:t>python:x:1008:oliver/group file.</w:t>
        </w:r>
      </w:ins>
    </w:p>
    <w:p w14:paraId="78C20BA8" w14:textId="0F3C7E98" w:rsidR="00990968" w:rsidRPr="00D3290D" w:rsidRDefault="00990968" w:rsidP="00990968">
      <w:pPr>
        <w:shd w:val="clear" w:color="auto" w:fill="FFFFFF"/>
        <w:spacing w:after="0" w:line="240" w:lineRule="auto"/>
        <w:rPr>
          <w:ins w:id="764" w:author="D" w:date="2022-08-27T21:27:00Z"/>
          <w:rFonts w:ascii="Arial" w:eastAsia="Times New Roman" w:hAnsi="Arial" w:cs="Arial"/>
          <w:color w:val="212529"/>
          <w:sz w:val="24"/>
          <w:szCs w:val="24"/>
          <w:lang w:eastAsia="tr-TR"/>
          <w:rPrChange w:id="765" w:author="Adem" w:date="2022-09-01T13:58:00Z">
            <w:rPr>
              <w:ins w:id="766" w:author="D" w:date="2022-08-27T21:27:00Z"/>
              <w:rFonts w:ascii="Comic Sans MS" w:eastAsia="Times New Roman" w:hAnsi="Comic Sans MS" w:cs="Times New Roman"/>
              <w:color w:val="212529"/>
              <w:sz w:val="24"/>
              <w:szCs w:val="24"/>
              <w:lang w:eastAsia="tr-TR"/>
            </w:rPr>
          </w:rPrChange>
        </w:rPr>
      </w:pPr>
      <w:ins w:id="767" w:author="D" w:date="2022-08-27T21:27:00Z">
        <w:r w:rsidRPr="00D3290D">
          <w:rPr>
            <w:rFonts w:ascii="Arial" w:eastAsia="Times New Roman" w:hAnsi="Arial" w:cs="Arial"/>
            <w:b/>
            <w:bCs/>
            <w:color w:val="212529"/>
            <w:sz w:val="24"/>
            <w:szCs w:val="24"/>
            <w:lang w:eastAsia="tr-TR"/>
            <w:rPrChange w:id="768" w:author="Adem" w:date="2022-09-01T13:58:00Z">
              <w:rPr>
                <w:rFonts w:ascii="Comic Sans MS" w:eastAsia="Times New Roman" w:hAnsi="Comic Sans MS" w:cs="Times New Roman"/>
                <w:color w:val="212529"/>
                <w:sz w:val="24"/>
                <w:szCs w:val="24"/>
                <w:lang w:eastAsia="tr-TR"/>
              </w:rPr>
            </w:rPrChange>
          </w:rPr>
          <w:t>groups;</w:t>
        </w:r>
        <w:r w:rsidRPr="00D3290D">
          <w:rPr>
            <w:rFonts w:ascii="Arial" w:hAnsi="Arial" w:cs="Arial"/>
            <w:rPrChange w:id="769" w:author="Adem" w:date="2022-09-01T13:58:00Z">
              <w:rPr/>
            </w:rPrChange>
          </w:rPr>
          <w:t xml:space="preserve"> </w:t>
        </w:r>
        <w:r w:rsidRPr="00D3290D">
          <w:rPr>
            <w:rFonts w:ascii="Arial" w:eastAsia="Times New Roman" w:hAnsi="Arial" w:cs="Arial"/>
            <w:color w:val="212529"/>
            <w:sz w:val="24"/>
            <w:szCs w:val="24"/>
            <w:lang w:eastAsia="tr-TR"/>
            <w:rPrChange w:id="770" w:author="Adem" w:date="2022-09-01T13:58:00Z">
              <w:rPr>
                <w:rFonts w:ascii="Comic Sans MS" w:eastAsia="Times New Roman" w:hAnsi="Comic Sans MS" w:cs="Times New Roman"/>
                <w:color w:val="212529"/>
                <w:sz w:val="24"/>
                <w:szCs w:val="24"/>
                <w:lang w:eastAsia="tr-TR"/>
              </w:rPr>
            </w:rPrChange>
          </w:rPr>
          <w:t>used to display a list of groups to which the user belongs.</w:t>
        </w:r>
      </w:ins>
    </w:p>
    <w:p w14:paraId="17399071" w14:textId="084DA58F" w:rsidR="00990968" w:rsidRPr="00D3290D" w:rsidRDefault="00990968" w:rsidP="00990968">
      <w:pPr>
        <w:shd w:val="clear" w:color="auto" w:fill="FFFFFF"/>
        <w:spacing w:after="0" w:line="240" w:lineRule="auto"/>
        <w:rPr>
          <w:ins w:id="771" w:author="D" w:date="2022-08-27T21:28:00Z"/>
          <w:rFonts w:ascii="Arial" w:eastAsia="Times New Roman" w:hAnsi="Arial" w:cs="Arial"/>
          <w:color w:val="212529"/>
          <w:sz w:val="24"/>
          <w:szCs w:val="24"/>
          <w:lang w:eastAsia="tr-TR"/>
          <w:rPrChange w:id="772" w:author="Adem" w:date="2022-09-01T13:58:00Z">
            <w:rPr>
              <w:ins w:id="773" w:author="D" w:date="2022-08-27T21:28:00Z"/>
              <w:rFonts w:ascii="Comic Sans MS" w:eastAsia="Times New Roman" w:hAnsi="Comic Sans MS" w:cs="Times New Roman"/>
              <w:color w:val="212529"/>
              <w:sz w:val="24"/>
              <w:szCs w:val="24"/>
              <w:lang w:eastAsia="tr-TR"/>
            </w:rPr>
          </w:rPrChange>
        </w:rPr>
      </w:pPr>
      <w:ins w:id="774" w:author="D" w:date="2022-08-27T21:27:00Z">
        <w:r w:rsidRPr="00D3290D">
          <w:rPr>
            <w:rFonts w:ascii="Arial" w:eastAsia="Times New Roman" w:hAnsi="Arial" w:cs="Arial"/>
            <w:b/>
            <w:bCs/>
            <w:color w:val="212529"/>
            <w:sz w:val="24"/>
            <w:szCs w:val="24"/>
            <w:lang w:eastAsia="tr-TR"/>
            <w:rPrChange w:id="775" w:author="Adem" w:date="2022-09-01T13:58:00Z">
              <w:rPr>
                <w:rFonts w:ascii="Comic Sans MS" w:eastAsia="Times New Roman" w:hAnsi="Comic Sans MS" w:cs="Times New Roman"/>
                <w:color w:val="212529"/>
                <w:sz w:val="24"/>
                <w:szCs w:val="24"/>
                <w:lang w:eastAsia="tr-TR"/>
              </w:rPr>
            </w:rPrChange>
          </w:rPr>
          <w:t>groupmod;</w:t>
        </w:r>
      </w:ins>
      <w:ins w:id="776" w:author="D" w:date="2022-08-27T21:28:00Z">
        <w:r w:rsidRPr="00D3290D">
          <w:rPr>
            <w:rFonts w:ascii="Arial" w:hAnsi="Arial" w:cs="Arial"/>
            <w:rPrChange w:id="777" w:author="Adem" w:date="2022-09-01T13:58:00Z">
              <w:rPr/>
            </w:rPrChange>
          </w:rPr>
          <w:t xml:space="preserve"> </w:t>
        </w:r>
        <w:r w:rsidRPr="00D3290D">
          <w:rPr>
            <w:rFonts w:ascii="Arial" w:eastAsia="Times New Roman" w:hAnsi="Arial" w:cs="Arial"/>
            <w:color w:val="212529"/>
            <w:sz w:val="24"/>
            <w:szCs w:val="24"/>
            <w:lang w:eastAsia="tr-TR"/>
            <w:rPrChange w:id="778" w:author="Adem" w:date="2022-09-01T13:58:00Z">
              <w:rPr>
                <w:rFonts w:ascii="Comic Sans MS" w:eastAsia="Times New Roman" w:hAnsi="Comic Sans MS" w:cs="Times New Roman"/>
                <w:color w:val="212529"/>
                <w:sz w:val="24"/>
                <w:szCs w:val="24"/>
                <w:lang w:eastAsia="tr-TR"/>
              </w:rPr>
            </w:rPrChange>
          </w:rPr>
          <w:t>command can be used to change the group name.</w:t>
        </w:r>
        <w:r w:rsidR="007A5CE9" w:rsidRPr="00D3290D">
          <w:rPr>
            <w:rFonts w:ascii="Arial" w:hAnsi="Arial" w:cs="Arial"/>
            <w:rPrChange w:id="779" w:author="Adem" w:date="2022-09-01T13:58:00Z">
              <w:rPr/>
            </w:rPrChange>
          </w:rPr>
          <w:t xml:space="preserve"> Exp: </w:t>
        </w:r>
        <w:r w:rsidR="007A5CE9" w:rsidRPr="00D3290D">
          <w:rPr>
            <w:rFonts w:ascii="Arial" w:eastAsia="Times New Roman" w:hAnsi="Arial" w:cs="Arial"/>
            <w:color w:val="212529"/>
            <w:sz w:val="24"/>
            <w:szCs w:val="24"/>
            <w:lang w:eastAsia="tr-TR"/>
            <w:rPrChange w:id="780" w:author="Adem" w:date="2022-09-01T13:58:00Z">
              <w:rPr>
                <w:rFonts w:ascii="Comic Sans MS" w:eastAsia="Times New Roman" w:hAnsi="Comic Sans MS" w:cs="Times New Roman"/>
                <w:color w:val="212529"/>
                <w:sz w:val="24"/>
                <w:szCs w:val="24"/>
                <w:lang w:eastAsia="tr-TR"/>
              </w:rPr>
            </w:rPrChange>
          </w:rPr>
          <w:t>groupmod -n ubuntu linux</w:t>
        </w:r>
      </w:ins>
    </w:p>
    <w:p w14:paraId="25D50DEE" w14:textId="20E9F7C2" w:rsidR="007A5CE9" w:rsidRPr="00D3290D" w:rsidRDefault="007A5CE9" w:rsidP="00990968">
      <w:pPr>
        <w:shd w:val="clear" w:color="auto" w:fill="FFFFFF"/>
        <w:spacing w:after="0" w:line="240" w:lineRule="auto"/>
        <w:rPr>
          <w:ins w:id="781" w:author="D" w:date="2022-08-27T21:29:00Z"/>
          <w:rFonts w:ascii="Arial" w:eastAsia="Times New Roman" w:hAnsi="Arial" w:cs="Arial"/>
          <w:color w:val="212529"/>
          <w:sz w:val="24"/>
          <w:szCs w:val="24"/>
          <w:lang w:eastAsia="tr-TR"/>
          <w:rPrChange w:id="782" w:author="Adem" w:date="2022-09-01T13:58:00Z">
            <w:rPr>
              <w:ins w:id="783" w:author="D" w:date="2022-08-27T21:29:00Z"/>
              <w:rFonts w:ascii="Comic Sans MS" w:eastAsia="Times New Roman" w:hAnsi="Comic Sans MS" w:cs="Times New Roman"/>
              <w:color w:val="212529"/>
              <w:sz w:val="24"/>
              <w:szCs w:val="24"/>
              <w:lang w:eastAsia="tr-TR"/>
            </w:rPr>
          </w:rPrChange>
        </w:rPr>
      </w:pPr>
      <w:proofErr w:type="gramStart"/>
      <w:ins w:id="784" w:author="D" w:date="2022-08-27T21:29:00Z">
        <w:r w:rsidRPr="00D3290D">
          <w:rPr>
            <w:rFonts w:ascii="Arial" w:eastAsia="Times New Roman" w:hAnsi="Arial" w:cs="Arial"/>
            <w:b/>
            <w:bCs/>
            <w:color w:val="212529"/>
            <w:sz w:val="24"/>
            <w:szCs w:val="24"/>
            <w:lang w:eastAsia="tr-TR"/>
            <w:rPrChange w:id="785" w:author="Adem" w:date="2022-09-01T13:58:00Z">
              <w:rPr>
                <w:rFonts w:ascii="Comic Sans MS" w:eastAsia="Times New Roman" w:hAnsi="Comic Sans MS" w:cs="Times New Roman"/>
                <w:color w:val="212529"/>
                <w:sz w:val="24"/>
                <w:szCs w:val="24"/>
                <w:lang w:eastAsia="tr-TR"/>
              </w:rPr>
            </w:rPrChange>
          </w:rPr>
          <w:t>groupdel</w:t>
        </w:r>
        <w:r w:rsidRPr="00D3290D">
          <w:rPr>
            <w:rFonts w:ascii="Arial" w:eastAsia="Times New Roman" w:hAnsi="Arial" w:cs="Arial"/>
            <w:color w:val="212529"/>
            <w:sz w:val="24"/>
            <w:szCs w:val="24"/>
            <w:lang w:eastAsia="tr-TR"/>
            <w:rPrChange w:id="786" w:author="Adem" w:date="2022-09-01T13:58:00Z">
              <w:rPr>
                <w:rFonts w:ascii="Comic Sans MS" w:eastAsia="Times New Roman" w:hAnsi="Comic Sans MS" w:cs="Times New Roman"/>
                <w:color w:val="212529"/>
                <w:sz w:val="24"/>
                <w:szCs w:val="24"/>
                <w:lang w:eastAsia="tr-TR"/>
              </w:rPr>
            </w:rPrChange>
          </w:rPr>
          <w:t xml:space="preserve"> ;command</w:t>
        </w:r>
        <w:proofErr w:type="gramEnd"/>
        <w:r w:rsidRPr="00D3290D">
          <w:rPr>
            <w:rFonts w:ascii="Arial" w:eastAsia="Times New Roman" w:hAnsi="Arial" w:cs="Arial"/>
            <w:color w:val="212529"/>
            <w:sz w:val="24"/>
            <w:szCs w:val="24"/>
            <w:lang w:eastAsia="tr-TR"/>
            <w:rPrChange w:id="787" w:author="Adem" w:date="2022-09-01T13:58:00Z">
              <w:rPr>
                <w:rFonts w:ascii="Comic Sans MS" w:eastAsia="Times New Roman" w:hAnsi="Comic Sans MS" w:cs="Times New Roman"/>
                <w:color w:val="212529"/>
                <w:sz w:val="24"/>
                <w:szCs w:val="24"/>
                <w:lang w:eastAsia="tr-TR"/>
              </w:rPr>
            </w:rPrChange>
          </w:rPr>
          <w:t xml:space="preserve"> is used to delete a group. Exp:</w:t>
        </w:r>
        <w:r w:rsidRPr="00D3290D">
          <w:rPr>
            <w:rFonts w:ascii="Arial" w:hAnsi="Arial" w:cs="Arial"/>
            <w:rPrChange w:id="788" w:author="Adem" w:date="2022-09-01T13:58:00Z">
              <w:rPr/>
            </w:rPrChange>
          </w:rPr>
          <w:t xml:space="preserve"> </w:t>
        </w:r>
        <w:r w:rsidRPr="00D3290D">
          <w:rPr>
            <w:rFonts w:ascii="Arial" w:eastAsia="Times New Roman" w:hAnsi="Arial" w:cs="Arial"/>
            <w:color w:val="212529"/>
            <w:sz w:val="24"/>
            <w:szCs w:val="24"/>
            <w:lang w:eastAsia="tr-TR"/>
            <w:rPrChange w:id="789" w:author="Adem" w:date="2022-09-01T13:58:00Z">
              <w:rPr>
                <w:rFonts w:ascii="Comic Sans MS" w:eastAsia="Times New Roman" w:hAnsi="Comic Sans MS" w:cs="Times New Roman"/>
                <w:color w:val="212529"/>
                <w:sz w:val="24"/>
                <w:szCs w:val="24"/>
                <w:lang w:eastAsia="tr-TR"/>
              </w:rPr>
            </w:rPrChange>
          </w:rPr>
          <w:t>groupdel Ubuntu</w:t>
        </w:r>
      </w:ins>
    </w:p>
    <w:p w14:paraId="11804C1D" w14:textId="4C973689" w:rsidR="007A5CE9" w:rsidRPr="00D3290D" w:rsidRDefault="007A5CE9" w:rsidP="00990968">
      <w:pPr>
        <w:shd w:val="clear" w:color="auto" w:fill="FFFFFF"/>
        <w:spacing w:after="0" w:line="240" w:lineRule="auto"/>
        <w:rPr>
          <w:ins w:id="790" w:author="D" w:date="2022-08-27T21:31:00Z"/>
          <w:rFonts w:ascii="Arial" w:eastAsia="Times New Roman" w:hAnsi="Arial" w:cs="Arial"/>
          <w:color w:val="212529"/>
          <w:sz w:val="24"/>
          <w:szCs w:val="24"/>
          <w:lang w:eastAsia="tr-TR"/>
          <w:rPrChange w:id="791" w:author="Adem" w:date="2022-09-01T13:58:00Z">
            <w:rPr>
              <w:ins w:id="792" w:author="D" w:date="2022-08-27T21:31:00Z"/>
              <w:rFonts w:ascii="Comic Sans MS" w:eastAsia="Times New Roman" w:hAnsi="Comic Sans MS" w:cs="Times New Roman"/>
              <w:color w:val="212529"/>
              <w:sz w:val="24"/>
              <w:szCs w:val="24"/>
              <w:lang w:eastAsia="tr-TR"/>
            </w:rPr>
          </w:rPrChange>
        </w:rPr>
      </w:pPr>
      <w:proofErr w:type="gramStart"/>
      <w:ins w:id="793" w:author="D" w:date="2022-08-27T21:30:00Z">
        <w:r w:rsidRPr="00D3290D">
          <w:rPr>
            <w:rFonts w:ascii="Arial" w:eastAsia="Times New Roman" w:hAnsi="Arial" w:cs="Arial"/>
            <w:b/>
            <w:bCs/>
            <w:color w:val="212529"/>
            <w:sz w:val="24"/>
            <w:szCs w:val="24"/>
            <w:lang w:eastAsia="tr-TR"/>
            <w:rPrChange w:id="794" w:author="Adem" w:date="2022-09-01T13:58:00Z">
              <w:rPr>
                <w:rFonts w:ascii="Comic Sans MS" w:eastAsia="Times New Roman" w:hAnsi="Comic Sans MS" w:cs="Times New Roman"/>
                <w:color w:val="212529"/>
                <w:sz w:val="24"/>
                <w:szCs w:val="24"/>
                <w:lang w:eastAsia="tr-TR"/>
              </w:rPr>
            </w:rPrChange>
          </w:rPr>
          <w:t>gpasswd ;</w:t>
        </w:r>
        <w:r w:rsidRPr="00D3290D">
          <w:rPr>
            <w:rFonts w:ascii="Arial" w:hAnsi="Arial" w:cs="Arial"/>
            <w:rPrChange w:id="795" w:author="Adem" w:date="2022-09-01T13:58:00Z">
              <w:rPr/>
            </w:rPrChange>
          </w:rPr>
          <w:t xml:space="preserve"> </w:t>
        </w:r>
        <w:r w:rsidRPr="00D3290D">
          <w:rPr>
            <w:rFonts w:ascii="Arial" w:eastAsia="Times New Roman" w:hAnsi="Arial" w:cs="Arial"/>
            <w:color w:val="212529"/>
            <w:sz w:val="24"/>
            <w:szCs w:val="24"/>
            <w:lang w:eastAsia="tr-TR"/>
            <w:rPrChange w:id="796" w:author="Adem" w:date="2022-09-01T13:58:00Z">
              <w:rPr>
                <w:rFonts w:ascii="Comic Sans MS" w:eastAsia="Times New Roman" w:hAnsi="Comic Sans MS" w:cs="Times New Roman"/>
                <w:b/>
                <w:bCs/>
                <w:color w:val="212529"/>
                <w:sz w:val="24"/>
                <w:szCs w:val="24"/>
                <w:lang w:eastAsia="tr-TR"/>
              </w:rPr>
            </w:rPrChange>
          </w:rPr>
          <w:t>we</w:t>
        </w:r>
        <w:proofErr w:type="gramEnd"/>
        <w:r w:rsidRPr="00D3290D">
          <w:rPr>
            <w:rFonts w:ascii="Arial" w:eastAsia="Times New Roman" w:hAnsi="Arial" w:cs="Arial"/>
            <w:color w:val="212529"/>
            <w:sz w:val="24"/>
            <w:szCs w:val="24"/>
            <w:lang w:eastAsia="tr-TR"/>
            <w:rPrChange w:id="797" w:author="Adem" w:date="2022-09-01T13:58:00Z">
              <w:rPr>
                <w:rFonts w:ascii="Comic Sans MS" w:eastAsia="Times New Roman" w:hAnsi="Comic Sans MS" w:cs="Times New Roman"/>
                <w:b/>
                <w:bCs/>
                <w:color w:val="212529"/>
                <w:sz w:val="24"/>
                <w:szCs w:val="24"/>
                <w:lang w:eastAsia="tr-TR"/>
              </w:rPr>
            </w:rPrChange>
          </w:rPr>
          <w:t xml:space="preserve"> can add a user to a group and to remove a user from a group.</w:t>
        </w:r>
      </w:ins>
    </w:p>
    <w:p w14:paraId="07CBC690" w14:textId="3197F706" w:rsidR="001259B2" w:rsidRPr="00D3290D" w:rsidRDefault="001259B2" w:rsidP="001259B2">
      <w:pPr>
        <w:shd w:val="clear" w:color="auto" w:fill="FFFFFF"/>
        <w:spacing w:after="0" w:line="240" w:lineRule="auto"/>
        <w:rPr>
          <w:ins w:id="798" w:author="D" w:date="2022-08-27T21:31:00Z"/>
          <w:rFonts w:ascii="Arial" w:eastAsia="Times New Roman" w:hAnsi="Arial" w:cs="Arial"/>
          <w:b/>
          <w:bCs/>
          <w:color w:val="212529"/>
          <w:sz w:val="24"/>
          <w:szCs w:val="24"/>
          <w:lang w:eastAsia="tr-TR"/>
          <w:rPrChange w:id="799" w:author="Adem" w:date="2022-09-01T13:58:00Z">
            <w:rPr>
              <w:ins w:id="800" w:author="D" w:date="2022-08-27T21:31:00Z"/>
              <w:rFonts w:ascii="Comic Sans MS" w:eastAsia="Times New Roman" w:hAnsi="Comic Sans MS" w:cs="Times New Roman"/>
              <w:color w:val="212529"/>
              <w:sz w:val="24"/>
              <w:szCs w:val="24"/>
              <w:lang w:eastAsia="tr-TR"/>
            </w:rPr>
          </w:rPrChange>
        </w:rPr>
      </w:pPr>
      <w:ins w:id="801" w:author="D" w:date="2022-08-27T21:31:00Z">
        <w:r w:rsidRPr="00D3290D">
          <w:rPr>
            <w:rFonts w:ascii="Arial" w:eastAsia="Times New Roman" w:hAnsi="Arial" w:cs="Arial"/>
            <w:color w:val="212529"/>
            <w:sz w:val="24"/>
            <w:szCs w:val="24"/>
            <w:lang w:eastAsia="tr-TR"/>
            <w:rPrChange w:id="802" w:author="Adem" w:date="2022-09-01T13:58:00Z">
              <w:rPr>
                <w:rFonts w:ascii="Comic Sans MS" w:eastAsia="Times New Roman" w:hAnsi="Comic Sans MS" w:cs="Times New Roman"/>
                <w:color w:val="212529"/>
                <w:sz w:val="24"/>
                <w:szCs w:val="24"/>
                <w:lang w:eastAsia="tr-TR"/>
              </w:rPr>
            </w:rPrChange>
          </w:rPr>
          <w:t xml:space="preserve">We add john to aws group with </w:t>
        </w:r>
        <w:r w:rsidRPr="00D3290D">
          <w:rPr>
            <w:rFonts w:ascii="Arial" w:eastAsia="Times New Roman" w:hAnsi="Arial" w:cs="Arial"/>
            <w:b/>
            <w:bCs/>
            <w:color w:val="212529"/>
            <w:sz w:val="24"/>
            <w:szCs w:val="24"/>
            <w:lang w:eastAsia="tr-TR"/>
            <w:rPrChange w:id="803" w:author="Adem" w:date="2022-09-01T13:58:00Z">
              <w:rPr>
                <w:rFonts w:ascii="Comic Sans MS" w:eastAsia="Times New Roman" w:hAnsi="Comic Sans MS" w:cs="Times New Roman"/>
                <w:color w:val="212529"/>
                <w:sz w:val="24"/>
                <w:szCs w:val="24"/>
                <w:lang w:eastAsia="tr-TR"/>
              </w:rPr>
            </w:rPrChange>
          </w:rPr>
          <w:t>gpasswd -a john</w:t>
        </w:r>
      </w:ins>
      <w:ins w:id="804" w:author="D" w:date="2022-08-27T21:32:00Z">
        <w:r w:rsidRPr="00D3290D">
          <w:rPr>
            <w:rFonts w:ascii="Arial" w:eastAsia="Times New Roman" w:hAnsi="Arial" w:cs="Arial"/>
            <w:b/>
            <w:bCs/>
            <w:color w:val="212529"/>
            <w:sz w:val="24"/>
            <w:szCs w:val="24"/>
            <w:lang w:eastAsia="tr-TR"/>
            <w:rPrChange w:id="805" w:author="Adem" w:date="2022-09-01T13:58:00Z">
              <w:rPr>
                <w:rFonts w:ascii="Comic Sans MS" w:eastAsia="Times New Roman" w:hAnsi="Comic Sans MS" w:cs="Times New Roman"/>
                <w:b/>
                <w:bCs/>
                <w:color w:val="212529"/>
                <w:sz w:val="24"/>
                <w:szCs w:val="24"/>
                <w:lang w:eastAsia="tr-TR"/>
              </w:rPr>
            </w:rPrChange>
          </w:rPr>
          <w:t xml:space="preserve"> aws</w:t>
        </w:r>
      </w:ins>
    </w:p>
    <w:p w14:paraId="60141257" w14:textId="692FD004" w:rsidR="001259B2" w:rsidRPr="00D3290D" w:rsidRDefault="001259B2" w:rsidP="001259B2">
      <w:pPr>
        <w:shd w:val="clear" w:color="auto" w:fill="FFFFFF"/>
        <w:spacing w:after="0" w:line="240" w:lineRule="auto"/>
        <w:rPr>
          <w:ins w:id="806" w:author="D" w:date="2022-08-27T21:32:00Z"/>
          <w:rFonts w:ascii="Arial" w:eastAsia="Times New Roman" w:hAnsi="Arial" w:cs="Arial"/>
          <w:b/>
          <w:bCs/>
          <w:color w:val="212529"/>
          <w:sz w:val="24"/>
          <w:szCs w:val="24"/>
          <w:lang w:eastAsia="tr-TR"/>
          <w:rPrChange w:id="807" w:author="Adem" w:date="2022-09-01T13:58:00Z">
            <w:rPr>
              <w:ins w:id="808" w:author="D" w:date="2022-08-27T21:32:00Z"/>
              <w:rFonts w:ascii="Comic Sans MS" w:eastAsia="Times New Roman" w:hAnsi="Comic Sans MS" w:cs="Times New Roman"/>
              <w:b/>
              <w:bCs/>
              <w:color w:val="212529"/>
              <w:sz w:val="24"/>
              <w:szCs w:val="24"/>
              <w:lang w:eastAsia="tr-TR"/>
            </w:rPr>
          </w:rPrChange>
        </w:rPr>
      </w:pPr>
      <w:ins w:id="809" w:author="D" w:date="2022-08-27T21:31:00Z">
        <w:r w:rsidRPr="00D3290D">
          <w:rPr>
            <w:rFonts w:ascii="Arial" w:eastAsia="Times New Roman" w:hAnsi="Arial" w:cs="Arial"/>
            <w:color w:val="212529"/>
            <w:sz w:val="24"/>
            <w:szCs w:val="24"/>
            <w:lang w:eastAsia="tr-TR"/>
            <w:rPrChange w:id="810" w:author="Adem" w:date="2022-09-01T13:58:00Z">
              <w:rPr>
                <w:rFonts w:ascii="Comic Sans MS" w:eastAsia="Times New Roman" w:hAnsi="Comic Sans MS" w:cs="Times New Roman"/>
                <w:color w:val="212529"/>
                <w:sz w:val="24"/>
                <w:szCs w:val="24"/>
                <w:lang w:eastAsia="tr-TR"/>
              </w:rPr>
            </w:rPrChange>
          </w:rPr>
          <w:t xml:space="preserve">We remove walter from aws group with </w:t>
        </w:r>
        <w:r w:rsidRPr="00D3290D">
          <w:rPr>
            <w:rFonts w:ascii="Arial" w:eastAsia="Times New Roman" w:hAnsi="Arial" w:cs="Arial"/>
            <w:b/>
            <w:bCs/>
            <w:color w:val="212529"/>
            <w:sz w:val="24"/>
            <w:szCs w:val="24"/>
            <w:lang w:eastAsia="tr-TR"/>
            <w:rPrChange w:id="811" w:author="Adem" w:date="2022-09-01T13:58:00Z">
              <w:rPr>
                <w:rFonts w:ascii="Comic Sans MS" w:eastAsia="Times New Roman" w:hAnsi="Comic Sans MS" w:cs="Times New Roman"/>
                <w:color w:val="212529"/>
                <w:sz w:val="24"/>
                <w:szCs w:val="24"/>
                <w:lang w:eastAsia="tr-TR"/>
              </w:rPr>
            </w:rPrChange>
          </w:rPr>
          <w:t xml:space="preserve">gpasswd -d </w:t>
        </w:r>
      </w:ins>
      <w:ins w:id="812" w:author="D" w:date="2022-08-27T21:32:00Z">
        <w:r w:rsidRPr="00D3290D">
          <w:rPr>
            <w:rFonts w:ascii="Arial" w:eastAsia="Times New Roman" w:hAnsi="Arial" w:cs="Arial"/>
            <w:b/>
            <w:bCs/>
            <w:color w:val="212529"/>
            <w:sz w:val="24"/>
            <w:szCs w:val="24"/>
            <w:lang w:eastAsia="tr-TR"/>
            <w:rPrChange w:id="813" w:author="Adem" w:date="2022-09-01T13:58:00Z">
              <w:rPr>
                <w:rFonts w:ascii="Comic Sans MS" w:eastAsia="Times New Roman" w:hAnsi="Comic Sans MS" w:cs="Times New Roman"/>
                <w:b/>
                <w:bCs/>
                <w:color w:val="212529"/>
                <w:sz w:val="24"/>
                <w:szCs w:val="24"/>
                <w:lang w:eastAsia="tr-TR"/>
              </w:rPr>
            </w:rPrChange>
          </w:rPr>
          <w:t>walter aws</w:t>
        </w:r>
      </w:ins>
    </w:p>
    <w:p w14:paraId="6A4C089C" w14:textId="77777777" w:rsidR="00922404" w:rsidRPr="00D3290D" w:rsidRDefault="00922404">
      <w:pPr>
        <w:shd w:val="clear" w:color="auto" w:fill="FFFFFF"/>
        <w:spacing w:after="0" w:line="240" w:lineRule="auto"/>
        <w:rPr>
          <w:ins w:id="814" w:author="D" w:date="2022-08-27T21:21:00Z"/>
          <w:rFonts w:ascii="Arial" w:eastAsia="Times New Roman" w:hAnsi="Arial" w:cs="Arial"/>
          <w:color w:val="212529"/>
          <w:sz w:val="24"/>
          <w:szCs w:val="24"/>
          <w:lang w:eastAsia="tr-TR"/>
          <w:rPrChange w:id="815" w:author="Adem" w:date="2022-09-01T13:58:00Z">
            <w:rPr>
              <w:ins w:id="816" w:author="D" w:date="2022-08-27T21:21:00Z"/>
              <w:rFonts w:ascii="Comic Sans MS" w:eastAsia="Times New Roman" w:hAnsi="Comic Sans MS" w:cs="Times New Roman"/>
              <w:color w:val="212529"/>
              <w:sz w:val="24"/>
              <w:szCs w:val="24"/>
              <w:lang w:eastAsia="tr-TR"/>
            </w:rPr>
          </w:rPrChange>
        </w:rPr>
        <w:pPrChange w:id="817" w:author="D" w:date="2022-08-27T21:26:00Z">
          <w:pPr>
            <w:shd w:val="clear" w:color="auto" w:fill="FFFFFF"/>
            <w:spacing w:before="100" w:beforeAutospacing="1" w:after="100" w:afterAutospacing="1" w:line="240" w:lineRule="auto"/>
          </w:pPr>
        </w:pPrChange>
      </w:pPr>
    </w:p>
    <w:p w14:paraId="5C9D4423" w14:textId="77777777" w:rsidR="00DF0E52" w:rsidRPr="00D3290D" w:rsidRDefault="00DF0E52">
      <w:pPr>
        <w:shd w:val="clear" w:color="auto" w:fill="FFFFFF"/>
        <w:spacing w:after="0" w:line="240" w:lineRule="auto"/>
        <w:rPr>
          <w:ins w:id="818" w:author="D" w:date="2022-08-27T21:37:00Z"/>
          <w:rFonts w:ascii="Arial" w:eastAsia="Times New Roman" w:hAnsi="Arial" w:cs="Arial"/>
          <w:b/>
          <w:bCs/>
          <w:color w:val="212529"/>
          <w:sz w:val="28"/>
          <w:szCs w:val="28"/>
          <w:lang w:eastAsia="tr-TR"/>
          <w:rPrChange w:id="819" w:author="Adem" w:date="2022-09-01T13:58:00Z">
            <w:rPr>
              <w:ins w:id="820" w:author="D" w:date="2022-08-27T21:37:00Z"/>
              <w:rFonts w:ascii="Comic Sans MS" w:eastAsia="Times New Roman" w:hAnsi="Comic Sans MS" w:cs="Times New Roman"/>
              <w:color w:val="212529"/>
              <w:sz w:val="24"/>
              <w:szCs w:val="24"/>
              <w:lang w:eastAsia="tr-TR"/>
            </w:rPr>
          </w:rPrChange>
        </w:rPr>
        <w:pPrChange w:id="821" w:author="D" w:date="2022-08-27T21:44:00Z">
          <w:pPr>
            <w:shd w:val="clear" w:color="auto" w:fill="FFFFFF"/>
            <w:spacing w:after="100" w:afterAutospacing="1" w:line="240" w:lineRule="auto"/>
          </w:pPr>
        </w:pPrChange>
      </w:pPr>
      <w:ins w:id="822" w:author="D" w:date="2022-08-27T21:37:00Z">
        <w:r w:rsidRPr="00D3290D">
          <w:rPr>
            <w:rFonts w:ascii="Arial" w:eastAsia="Times New Roman" w:hAnsi="Arial" w:cs="Arial"/>
            <w:b/>
            <w:bCs/>
            <w:color w:val="212529"/>
            <w:sz w:val="28"/>
            <w:szCs w:val="28"/>
            <w:lang w:eastAsia="tr-TR"/>
            <w:rPrChange w:id="823" w:author="Adem" w:date="2022-09-01T13:58:00Z">
              <w:rPr>
                <w:rFonts w:ascii="Comic Sans MS" w:eastAsia="Times New Roman" w:hAnsi="Comic Sans MS" w:cs="Times New Roman"/>
                <w:color w:val="212529"/>
                <w:sz w:val="24"/>
                <w:szCs w:val="24"/>
                <w:lang w:eastAsia="tr-TR"/>
              </w:rPr>
            </w:rPrChange>
          </w:rPr>
          <w:t>YUM (Yellowdog Updater Modified)</w:t>
        </w:r>
      </w:ins>
    </w:p>
    <w:p w14:paraId="184BEBBA" w14:textId="77777777" w:rsidR="00DF0E52" w:rsidRPr="00D3290D" w:rsidRDefault="00DF0E52">
      <w:pPr>
        <w:shd w:val="clear" w:color="auto" w:fill="FFFFFF"/>
        <w:spacing w:after="0" w:line="240" w:lineRule="auto"/>
        <w:rPr>
          <w:ins w:id="824" w:author="D" w:date="2022-08-27T21:37:00Z"/>
          <w:rFonts w:ascii="Arial" w:eastAsia="Times New Roman" w:hAnsi="Arial" w:cs="Arial"/>
          <w:color w:val="212529"/>
          <w:sz w:val="24"/>
          <w:szCs w:val="24"/>
          <w:lang w:eastAsia="tr-TR"/>
          <w:rPrChange w:id="825" w:author="Adem" w:date="2022-09-01T13:58:00Z">
            <w:rPr>
              <w:ins w:id="826" w:author="D" w:date="2022-08-27T21:37:00Z"/>
              <w:rFonts w:ascii="Comic Sans MS" w:eastAsia="Times New Roman" w:hAnsi="Comic Sans MS" w:cs="Times New Roman"/>
              <w:color w:val="212529"/>
              <w:sz w:val="24"/>
              <w:szCs w:val="24"/>
              <w:lang w:eastAsia="tr-TR"/>
            </w:rPr>
          </w:rPrChange>
        </w:rPr>
        <w:pPrChange w:id="827" w:author="D" w:date="2022-08-27T21:44:00Z">
          <w:pPr>
            <w:shd w:val="clear" w:color="auto" w:fill="FFFFFF"/>
            <w:spacing w:after="100" w:afterAutospacing="1" w:line="240" w:lineRule="auto"/>
          </w:pPr>
        </w:pPrChange>
      </w:pPr>
    </w:p>
    <w:p w14:paraId="339EFF76" w14:textId="77777777" w:rsidR="00DF0E52" w:rsidRPr="00D3290D" w:rsidRDefault="00DF0E52">
      <w:pPr>
        <w:shd w:val="clear" w:color="auto" w:fill="FFFFFF"/>
        <w:spacing w:after="0" w:line="240" w:lineRule="auto"/>
        <w:rPr>
          <w:ins w:id="828" w:author="D" w:date="2022-08-27T21:37:00Z"/>
          <w:rFonts w:ascii="Arial" w:eastAsia="Times New Roman" w:hAnsi="Arial" w:cs="Arial"/>
          <w:color w:val="212529"/>
          <w:sz w:val="24"/>
          <w:szCs w:val="24"/>
          <w:lang w:eastAsia="tr-TR"/>
          <w:rPrChange w:id="829" w:author="Adem" w:date="2022-09-01T13:58:00Z">
            <w:rPr>
              <w:ins w:id="830" w:author="D" w:date="2022-08-27T21:37:00Z"/>
              <w:rFonts w:ascii="Comic Sans MS" w:eastAsia="Times New Roman" w:hAnsi="Comic Sans MS" w:cs="Times New Roman"/>
              <w:color w:val="212529"/>
              <w:sz w:val="24"/>
              <w:szCs w:val="24"/>
              <w:lang w:eastAsia="tr-TR"/>
            </w:rPr>
          </w:rPrChange>
        </w:rPr>
        <w:pPrChange w:id="831" w:author="D" w:date="2022-08-27T21:44:00Z">
          <w:pPr>
            <w:shd w:val="clear" w:color="auto" w:fill="FFFFFF"/>
            <w:spacing w:after="100" w:afterAutospacing="1" w:line="240" w:lineRule="auto"/>
          </w:pPr>
        </w:pPrChange>
      </w:pPr>
      <w:ins w:id="832" w:author="D" w:date="2022-08-27T21:37:00Z">
        <w:r w:rsidRPr="00D3290D">
          <w:rPr>
            <w:rFonts w:ascii="Arial" w:eastAsia="Times New Roman" w:hAnsi="Arial" w:cs="Arial"/>
            <w:color w:val="212529"/>
            <w:sz w:val="24"/>
            <w:szCs w:val="24"/>
            <w:lang w:eastAsia="tr-TR"/>
            <w:rPrChange w:id="833" w:author="Adem" w:date="2022-09-01T13:58:00Z">
              <w:rPr>
                <w:rFonts w:ascii="Comic Sans MS" w:eastAsia="Times New Roman" w:hAnsi="Comic Sans MS" w:cs="Times New Roman"/>
                <w:color w:val="212529"/>
                <w:sz w:val="24"/>
                <w:szCs w:val="24"/>
                <w:lang w:eastAsia="tr-TR"/>
              </w:rPr>
            </w:rPrChange>
          </w:rPr>
          <w:t>YUM is an open-source package manager that was developed by Duke University. It is used both in the command line and GUI. It supports numerous repositories. It works mostly the same as APT in Debian Linux systems. Here are some examples of YUM.</w:t>
        </w:r>
      </w:ins>
    </w:p>
    <w:p w14:paraId="75BB10E1" w14:textId="77777777" w:rsidR="00DF0E52" w:rsidRPr="00D3290D" w:rsidRDefault="00DF0E52">
      <w:pPr>
        <w:shd w:val="clear" w:color="auto" w:fill="FFFFFF"/>
        <w:spacing w:after="0" w:line="240" w:lineRule="auto"/>
        <w:rPr>
          <w:ins w:id="834" w:author="D" w:date="2022-08-27T21:37:00Z"/>
          <w:rFonts w:ascii="Arial" w:eastAsia="Times New Roman" w:hAnsi="Arial" w:cs="Arial"/>
          <w:color w:val="212529"/>
          <w:sz w:val="24"/>
          <w:szCs w:val="24"/>
          <w:lang w:eastAsia="tr-TR"/>
          <w:rPrChange w:id="835" w:author="Adem" w:date="2022-09-01T13:58:00Z">
            <w:rPr>
              <w:ins w:id="836" w:author="D" w:date="2022-08-27T21:37:00Z"/>
              <w:rFonts w:ascii="Comic Sans MS" w:eastAsia="Times New Roman" w:hAnsi="Comic Sans MS" w:cs="Times New Roman"/>
              <w:color w:val="212529"/>
              <w:sz w:val="24"/>
              <w:szCs w:val="24"/>
              <w:lang w:eastAsia="tr-TR"/>
            </w:rPr>
          </w:rPrChange>
        </w:rPr>
        <w:pPrChange w:id="837" w:author="D" w:date="2022-08-27T21:44:00Z">
          <w:pPr>
            <w:shd w:val="clear" w:color="auto" w:fill="FFFFFF"/>
            <w:spacing w:after="100" w:afterAutospacing="1" w:line="240" w:lineRule="auto"/>
          </w:pPr>
        </w:pPrChange>
      </w:pPr>
    </w:p>
    <w:p w14:paraId="24837EBA" w14:textId="77777777" w:rsidR="00DF0E52" w:rsidRPr="00D3290D" w:rsidRDefault="00DF0E52">
      <w:pPr>
        <w:shd w:val="clear" w:color="auto" w:fill="FFFFFF"/>
        <w:spacing w:after="0" w:line="240" w:lineRule="auto"/>
        <w:rPr>
          <w:ins w:id="838" w:author="D" w:date="2022-08-27T21:37:00Z"/>
          <w:rFonts w:ascii="Arial" w:eastAsia="Times New Roman" w:hAnsi="Arial" w:cs="Arial"/>
          <w:color w:val="212529"/>
          <w:sz w:val="24"/>
          <w:szCs w:val="24"/>
          <w:lang w:eastAsia="tr-TR"/>
          <w:rPrChange w:id="839" w:author="Adem" w:date="2022-09-01T13:58:00Z">
            <w:rPr>
              <w:ins w:id="840" w:author="D" w:date="2022-08-27T21:37:00Z"/>
              <w:rFonts w:ascii="Comic Sans MS" w:eastAsia="Times New Roman" w:hAnsi="Comic Sans MS" w:cs="Times New Roman"/>
              <w:color w:val="212529"/>
              <w:sz w:val="24"/>
              <w:szCs w:val="24"/>
              <w:lang w:eastAsia="tr-TR"/>
            </w:rPr>
          </w:rPrChange>
        </w:rPr>
        <w:pPrChange w:id="841" w:author="D" w:date="2022-08-27T21:44:00Z">
          <w:pPr>
            <w:shd w:val="clear" w:color="auto" w:fill="FFFFFF"/>
            <w:spacing w:after="100" w:afterAutospacing="1" w:line="240" w:lineRule="auto"/>
          </w:pPr>
        </w:pPrChange>
      </w:pPr>
      <w:ins w:id="842" w:author="D" w:date="2022-08-27T21:37:00Z">
        <w:r w:rsidRPr="00D3290D">
          <w:rPr>
            <w:rFonts w:ascii="Arial" w:eastAsia="Times New Roman" w:hAnsi="Arial" w:cs="Arial"/>
            <w:color w:val="212529"/>
            <w:sz w:val="24"/>
            <w:szCs w:val="24"/>
            <w:lang w:eastAsia="tr-TR"/>
            <w:rPrChange w:id="843" w:author="Adem" w:date="2022-09-01T13:58:00Z">
              <w:rPr>
                <w:rFonts w:ascii="Comic Sans MS" w:eastAsia="Times New Roman" w:hAnsi="Comic Sans MS" w:cs="Times New Roman"/>
                <w:color w:val="212529"/>
                <w:sz w:val="24"/>
                <w:szCs w:val="24"/>
                <w:lang w:eastAsia="tr-TR"/>
              </w:rPr>
            </w:rPrChange>
          </w:rPr>
          <w:t>$ yum install # Installing a package</w:t>
        </w:r>
      </w:ins>
    </w:p>
    <w:p w14:paraId="63A16A21" w14:textId="77777777" w:rsidR="00DF0E52" w:rsidRPr="00D3290D" w:rsidRDefault="00DF0E52">
      <w:pPr>
        <w:shd w:val="clear" w:color="auto" w:fill="FFFFFF"/>
        <w:spacing w:after="0" w:line="240" w:lineRule="auto"/>
        <w:rPr>
          <w:ins w:id="844" w:author="D" w:date="2022-08-27T21:37:00Z"/>
          <w:rFonts w:ascii="Arial" w:eastAsia="Times New Roman" w:hAnsi="Arial" w:cs="Arial"/>
          <w:color w:val="212529"/>
          <w:sz w:val="24"/>
          <w:szCs w:val="24"/>
          <w:lang w:eastAsia="tr-TR"/>
          <w:rPrChange w:id="845" w:author="Adem" w:date="2022-09-01T13:58:00Z">
            <w:rPr>
              <w:ins w:id="846" w:author="D" w:date="2022-08-27T21:37:00Z"/>
              <w:rFonts w:ascii="Comic Sans MS" w:eastAsia="Times New Roman" w:hAnsi="Comic Sans MS" w:cs="Times New Roman"/>
              <w:color w:val="212529"/>
              <w:sz w:val="24"/>
              <w:szCs w:val="24"/>
              <w:lang w:eastAsia="tr-TR"/>
            </w:rPr>
          </w:rPrChange>
        </w:rPr>
        <w:pPrChange w:id="847" w:author="D" w:date="2022-08-27T21:44:00Z">
          <w:pPr>
            <w:shd w:val="clear" w:color="auto" w:fill="FFFFFF"/>
            <w:spacing w:after="100" w:afterAutospacing="1" w:line="240" w:lineRule="auto"/>
          </w:pPr>
        </w:pPrChange>
      </w:pPr>
      <w:ins w:id="848" w:author="D" w:date="2022-08-27T21:37:00Z">
        <w:r w:rsidRPr="00D3290D">
          <w:rPr>
            <w:rFonts w:ascii="Arial" w:eastAsia="Times New Roman" w:hAnsi="Arial" w:cs="Arial"/>
            <w:color w:val="212529"/>
            <w:sz w:val="24"/>
            <w:szCs w:val="24"/>
            <w:lang w:eastAsia="tr-TR"/>
            <w:rPrChange w:id="849" w:author="Adem" w:date="2022-09-01T13:58:00Z">
              <w:rPr>
                <w:rFonts w:ascii="Comic Sans MS" w:eastAsia="Times New Roman" w:hAnsi="Comic Sans MS" w:cs="Times New Roman"/>
                <w:color w:val="212529"/>
                <w:sz w:val="24"/>
                <w:szCs w:val="24"/>
                <w:lang w:eastAsia="tr-TR"/>
              </w:rPr>
            </w:rPrChange>
          </w:rPr>
          <w:t>$ yum -y install # During installment, linux asks for confirmation. To skip confirmation you can use option -y.</w:t>
        </w:r>
      </w:ins>
    </w:p>
    <w:p w14:paraId="4271558C" w14:textId="77777777" w:rsidR="00DF0E52" w:rsidRPr="00D3290D" w:rsidRDefault="00DF0E52">
      <w:pPr>
        <w:shd w:val="clear" w:color="auto" w:fill="FFFFFF"/>
        <w:spacing w:after="0" w:line="240" w:lineRule="auto"/>
        <w:rPr>
          <w:ins w:id="850" w:author="D" w:date="2022-08-27T21:37:00Z"/>
          <w:rFonts w:ascii="Arial" w:eastAsia="Times New Roman" w:hAnsi="Arial" w:cs="Arial"/>
          <w:color w:val="212529"/>
          <w:sz w:val="24"/>
          <w:szCs w:val="24"/>
          <w:lang w:eastAsia="tr-TR"/>
          <w:rPrChange w:id="851" w:author="Adem" w:date="2022-09-01T13:58:00Z">
            <w:rPr>
              <w:ins w:id="852" w:author="D" w:date="2022-08-27T21:37:00Z"/>
              <w:rFonts w:ascii="Comic Sans MS" w:eastAsia="Times New Roman" w:hAnsi="Comic Sans MS" w:cs="Times New Roman"/>
              <w:color w:val="212529"/>
              <w:sz w:val="24"/>
              <w:szCs w:val="24"/>
              <w:lang w:eastAsia="tr-TR"/>
            </w:rPr>
          </w:rPrChange>
        </w:rPr>
        <w:pPrChange w:id="853" w:author="D" w:date="2022-08-27T21:44:00Z">
          <w:pPr>
            <w:shd w:val="clear" w:color="auto" w:fill="FFFFFF"/>
            <w:spacing w:after="100" w:afterAutospacing="1" w:line="240" w:lineRule="auto"/>
          </w:pPr>
        </w:pPrChange>
      </w:pPr>
      <w:ins w:id="854" w:author="D" w:date="2022-08-27T21:37:00Z">
        <w:r w:rsidRPr="00D3290D">
          <w:rPr>
            <w:rFonts w:ascii="Arial" w:eastAsia="Times New Roman" w:hAnsi="Arial" w:cs="Arial"/>
            <w:color w:val="212529"/>
            <w:sz w:val="24"/>
            <w:szCs w:val="24"/>
            <w:lang w:eastAsia="tr-TR"/>
            <w:rPrChange w:id="855" w:author="Adem" w:date="2022-09-01T13:58:00Z">
              <w:rPr>
                <w:rFonts w:ascii="Comic Sans MS" w:eastAsia="Times New Roman" w:hAnsi="Comic Sans MS" w:cs="Times New Roman"/>
                <w:color w:val="212529"/>
                <w:sz w:val="24"/>
                <w:szCs w:val="24"/>
                <w:lang w:eastAsia="tr-TR"/>
              </w:rPr>
            </w:rPrChange>
          </w:rPr>
          <w:t>$ yum remove # Removing a package with all dependencies.</w:t>
        </w:r>
      </w:ins>
    </w:p>
    <w:p w14:paraId="2C897D41" w14:textId="6DBFCDF2" w:rsidR="00DF0E52" w:rsidRPr="00D3290D" w:rsidRDefault="00DF0E52">
      <w:pPr>
        <w:shd w:val="clear" w:color="auto" w:fill="FFFFFF"/>
        <w:spacing w:after="0" w:line="276" w:lineRule="auto"/>
        <w:rPr>
          <w:ins w:id="856" w:author="D" w:date="2022-08-27T21:19:00Z"/>
          <w:rFonts w:ascii="Arial" w:eastAsia="Times New Roman" w:hAnsi="Arial" w:cs="Arial"/>
          <w:color w:val="212529"/>
          <w:sz w:val="24"/>
          <w:szCs w:val="24"/>
          <w:lang w:eastAsia="tr-TR"/>
          <w:rPrChange w:id="857" w:author="Adem" w:date="2022-09-01T13:58:00Z">
            <w:rPr>
              <w:ins w:id="858" w:author="D" w:date="2022-08-27T21:19:00Z"/>
              <w:rFonts w:ascii="Comic Sans MS" w:eastAsia="Times New Roman" w:hAnsi="Comic Sans MS" w:cs="Times New Roman"/>
              <w:color w:val="212529"/>
              <w:sz w:val="24"/>
              <w:szCs w:val="24"/>
              <w:lang w:eastAsia="tr-TR"/>
            </w:rPr>
          </w:rPrChange>
        </w:rPr>
        <w:pPrChange w:id="859" w:author="D" w:date="2022-08-28T22:30:00Z">
          <w:pPr>
            <w:shd w:val="clear" w:color="auto" w:fill="FFFFFF"/>
            <w:spacing w:before="100" w:beforeAutospacing="1" w:after="100" w:afterAutospacing="1" w:line="240" w:lineRule="auto"/>
          </w:pPr>
        </w:pPrChange>
      </w:pPr>
      <w:ins w:id="860" w:author="D" w:date="2022-08-27T21:37:00Z">
        <w:r w:rsidRPr="00D3290D">
          <w:rPr>
            <w:rFonts w:ascii="Arial" w:eastAsia="Times New Roman" w:hAnsi="Arial" w:cs="Arial"/>
            <w:color w:val="212529"/>
            <w:sz w:val="24"/>
            <w:szCs w:val="24"/>
            <w:lang w:eastAsia="tr-TR"/>
            <w:rPrChange w:id="861" w:author="Adem" w:date="2022-09-01T13:58:00Z">
              <w:rPr>
                <w:rFonts w:ascii="Comic Sans MS" w:eastAsia="Times New Roman" w:hAnsi="Comic Sans MS" w:cs="Times New Roman"/>
                <w:color w:val="212529"/>
                <w:sz w:val="24"/>
                <w:szCs w:val="24"/>
                <w:lang w:eastAsia="tr-TR"/>
              </w:rPr>
            </w:rPrChange>
          </w:rPr>
          <w:t>$ yum update # Updating a package</w:t>
        </w:r>
      </w:ins>
    </w:p>
    <w:p w14:paraId="71E7EB1C" w14:textId="77777777" w:rsidR="000A5EB0" w:rsidRPr="00D3290D" w:rsidRDefault="000A61C8">
      <w:pPr>
        <w:shd w:val="clear" w:color="auto" w:fill="FFFFFF"/>
        <w:spacing w:before="100" w:beforeAutospacing="1" w:after="100" w:afterAutospacing="1" w:line="240" w:lineRule="auto"/>
        <w:rPr>
          <w:ins w:id="862" w:author="D" w:date="2022-08-28T22:31:00Z"/>
          <w:rFonts w:ascii="Arial" w:eastAsia="Times New Roman" w:hAnsi="Arial" w:cs="Arial"/>
          <w:color w:val="212529"/>
          <w:sz w:val="24"/>
          <w:szCs w:val="24"/>
          <w:lang w:eastAsia="tr-TR"/>
          <w:rPrChange w:id="863" w:author="Adem" w:date="2022-09-01T13:58:00Z">
            <w:rPr>
              <w:ins w:id="864" w:author="D" w:date="2022-08-28T22:31:00Z"/>
              <w:rFonts w:ascii="Comic Sans MS" w:eastAsia="Times New Roman" w:hAnsi="Comic Sans MS" w:cs="Times New Roman"/>
              <w:color w:val="212529"/>
              <w:sz w:val="24"/>
              <w:szCs w:val="24"/>
              <w:lang w:eastAsia="tr-TR"/>
            </w:rPr>
          </w:rPrChange>
        </w:rPr>
        <w:pPrChange w:id="865" w:author="D" w:date="2022-08-28T22:31:00Z">
          <w:pPr>
            <w:shd w:val="clear" w:color="auto" w:fill="FFFFFF"/>
            <w:spacing w:before="100" w:beforeAutospacing="1" w:after="100" w:afterAutospacing="1" w:line="276" w:lineRule="auto"/>
          </w:pPr>
        </w:pPrChange>
      </w:pPr>
      <w:ins w:id="866" w:author="D" w:date="2022-08-27T21:49:00Z">
        <w:r w:rsidRPr="00D3290D">
          <w:rPr>
            <w:rFonts w:ascii="Arial" w:eastAsia="Times New Roman" w:hAnsi="Arial" w:cs="Arial"/>
            <w:b/>
            <w:bCs/>
            <w:color w:val="212529"/>
            <w:sz w:val="24"/>
            <w:szCs w:val="24"/>
            <w:lang w:eastAsia="tr-TR"/>
            <w:rPrChange w:id="867" w:author="Adem" w:date="2022-09-01T13:58:00Z">
              <w:rPr>
                <w:rFonts w:ascii="Comic Sans MS" w:eastAsia="Times New Roman" w:hAnsi="Comic Sans MS" w:cs="Times New Roman"/>
                <w:color w:val="212529"/>
                <w:sz w:val="24"/>
                <w:szCs w:val="24"/>
                <w:lang w:eastAsia="tr-TR"/>
              </w:rPr>
            </w:rPrChange>
          </w:rPr>
          <w:t>cat;</w:t>
        </w:r>
        <w:r w:rsidRPr="00D3290D">
          <w:rPr>
            <w:rFonts w:ascii="Arial" w:hAnsi="Arial" w:cs="Arial"/>
            <w:rPrChange w:id="868" w:author="Adem" w:date="2022-09-01T13:58:00Z">
              <w:rPr/>
            </w:rPrChange>
          </w:rPr>
          <w:t xml:space="preserve"> </w:t>
        </w:r>
        <w:r w:rsidRPr="00D3290D">
          <w:rPr>
            <w:rFonts w:ascii="Arial" w:eastAsia="Times New Roman" w:hAnsi="Arial" w:cs="Arial"/>
            <w:color w:val="212529"/>
            <w:sz w:val="24"/>
            <w:szCs w:val="24"/>
            <w:lang w:eastAsia="tr-TR"/>
            <w:rPrChange w:id="869" w:author="Adem" w:date="2022-09-01T13:58:00Z">
              <w:rPr>
                <w:rFonts w:ascii="Comic Sans MS" w:eastAsia="Times New Roman" w:hAnsi="Comic Sans MS" w:cs="Times New Roman"/>
                <w:color w:val="212529"/>
                <w:sz w:val="24"/>
                <w:szCs w:val="24"/>
                <w:lang w:eastAsia="tr-TR"/>
              </w:rPr>
            </w:rPrChange>
          </w:rPr>
          <w:t>When between two pipes, the cat command does nothing (except putting stdin on stdout). Displays the text of the file line by line.</w:t>
        </w:r>
      </w:ins>
    </w:p>
    <w:p w14:paraId="35FDB31E" w14:textId="3D75F940" w:rsidR="000A61C8" w:rsidRPr="00D3290D" w:rsidRDefault="000A61C8" w:rsidP="000A5EB0">
      <w:pPr>
        <w:shd w:val="clear" w:color="auto" w:fill="FFFFFF"/>
        <w:spacing w:before="100" w:beforeAutospacing="1" w:after="100" w:afterAutospacing="1" w:line="240" w:lineRule="auto"/>
        <w:rPr>
          <w:ins w:id="870" w:author="D" w:date="2022-08-27T21:50:00Z"/>
          <w:rFonts w:ascii="Arial" w:eastAsia="Times New Roman" w:hAnsi="Arial" w:cs="Arial"/>
          <w:color w:val="212529"/>
          <w:sz w:val="24"/>
          <w:szCs w:val="24"/>
          <w:lang w:eastAsia="tr-TR"/>
          <w:rPrChange w:id="871" w:author="Adem" w:date="2022-09-01T13:58:00Z">
            <w:rPr>
              <w:ins w:id="872" w:author="D" w:date="2022-08-27T21:50:00Z"/>
              <w:rFonts w:ascii="Comic Sans MS" w:eastAsia="Times New Roman" w:hAnsi="Comic Sans MS" w:cs="Times New Roman"/>
              <w:color w:val="212529"/>
              <w:sz w:val="24"/>
              <w:szCs w:val="24"/>
              <w:lang w:eastAsia="tr-TR"/>
            </w:rPr>
          </w:rPrChange>
        </w:rPr>
      </w:pPr>
      <w:ins w:id="873" w:author="D" w:date="2022-08-27T21:50:00Z">
        <w:r w:rsidRPr="00D3290D">
          <w:rPr>
            <w:rFonts w:ascii="Arial" w:eastAsia="Times New Roman" w:hAnsi="Arial" w:cs="Arial"/>
            <w:color w:val="212529"/>
            <w:sz w:val="24"/>
            <w:szCs w:val="24"/>
            <w:lang w:eastAsia="tr-TR"/>
            <w:rPrChange w:id="874" w:author="Adem" w:date="2022-09-01T13:58:00Z">
              <w:rPr>
                <w:rFonts w:ascii="Comic Sans MS" w:eastAsia="Times New Roman" w:hAnsi="Comic Sans MS" w:cs="Times New Roman"/>
                <w:color w:val="212529"/>
                <w:sz w:val="24"/>
                <w:szCs w:val="24"/>
                <w:lang w:eastAsia="tr-TR"/>
              </w:rPr>
            </w:rPrChange>
          </w:rPr>
          <w:t xml:space="preserve">user@clarusway:~$ tac </w:t>
        </w:r>
        <w:proofErr w:type="gramStart"/>
        <w:r w:rsidRPr="00D3290D">
          <w:rPr>
            <w:rFonts w:ascii="Arial" w:eastAsia="Times New Roman" w:hAnsi="Arial" w:cs="Arial"/>
            <w:color w:val="212529"/>
            <w:sz w:val="24"/>
            <w:szCs w:val="24"/>
            <w:lang w:eastAsia="tr-TR"/>
            <w:rPrChange w:id="875" w:author="Adem" w:date="2022-09-01T13:58:00Z">
              <w:rPr>
                <w:rFonts w:ascii="Comic Sans MS" w:eastAsia="Times New Roman" w:hAnsi="Comic Sans MS" w:cs="Times New Roman"/>
                <w:color w:val="212529"/>
                <w:sz w:val="24"/>
                <w:szCs w:val="24"/>
                <w:lang w:eastAsia="tr-TR"/>
              </w:rPr>
            </w:rPrChange>
          </w:rPr>
          <w:t>count.txt</w:t>
        </w:r>
        <w:proofErr w:type="gramEnd"/>
        <w:r w:rsidRPr="00D3290D">
          <w:rPr>
            <w:rFonts w:ascii="Arial" w:eastAsia="Times New Roman" w:hAnsi="Arial" w:cs="Arial"/>
            <w:color w:val="212529"/>
            <w:sz w:val="24"/>
            <w:szCs w:val="24"/>
            <w:lang w:eastAsia="tr-TR"/>
            <w:rPrChange w:id="876" w:author="Adem" w:date="2022-09-01T13:58:00Z">
              <w:rPr>
                <w:rFonts w:ascii="Comic Sans MS" w:eastAsia="Times New Roman" w:hAnsi="Comic Sans MS" w:cs="Times New Roman"/>
                <w:color w:val="212529"/>
                <w:sz w:val="24"/>
                <w:szCs w:val="24"/>
                <w:lang w:eastAsia="tr-TR"/>
              </w:rPr>
            </w:rPrChange>
          </w:rPr>
          <w:t xml:space="preserve"> | cat | cat | cat | cat | cat</w:t>
        </w:r>
      </w:ins>
    </w:p>
    <w:p w14:paraId="60CD6295" w14:textId="77777777" w:rsidR="000A61C8" w:rsidRPr="00D3290D" w:rsidRDefault="000A61C8">
      <w:pPr>
        <w:shd w:val="clear" w:color="auto" w:fill="FFFFFF"/>
        <w:spacing w:after="0" w:line="240" w:lineRule="auto"/>
        <w:rPr>
          <w:ins w:id="877" w:author="D" w:date="2022-08-27T21:50:00Z"/>
          <w:rFonts w:ascii="Arial" w:eastAsia="Times New Roman" w:hAnsi="Arial" w:cs="Arial"/>
          <w:color w:val="212529"/>
          <w:sz w:val="24"/>
          <w:szCs w:val="24"/>
          <w:lang w:eastAsia="tr-TR"/>
          <w:rPrChange w:id="878" w:author="Adem" w:date="2022-09-01T13:58:00Z">
            <w:rPr>
              <w:ins w:id="879" w:author="D" w:date="2022-08-27T21:50:00Z"/>
              <w:rFonts w:ascii="Comic Sans MS" w:eastAsia="Times New Roman" w:hAnsi="Comic Sans MS" w:cs="Times New Roman"/>
              <w:color w:val="212529"/>
              <w:sz w:val="24"/>
              <w:szCs w:val="24"/>
              <w:lang w:eastAsia="tr-TR"/>
            </w:rPr>
          </w:rPrChange>
        </w:rPr>
        <w:pPrChange w:id="880" w:author="D" w:date="2022-08-28T22:30:00Z">
          <w:pPr>
            <w:shd w:val="clear" w:color="auto" w:fill="FFFFFF"/>
            <w:spacing w:before="100" w:beforeAutospacing="1" w:after="100" w:afterAutospacing="1" w:line="240" w:lineRule="auto"/>
          </w:pPr>
        </w:pPrChange>
      </w:pPr>
      <w:ins w:id="881" w:author="D" w:date="2022-08-27T21:50:00Z">
        <w:r w:rsidRPr="00D3290D">
          <w:rPr>
            <w:rFonts w:ascii="Arial" w:eastAsia="Times New Roman" w:hAnsi="Arial" w:cs="Arial"/>
            <w:color w:val="212529"/>
            <w:sz w:val="24"/>
            <w:szCs w:val="24"/>
            <w:lang w:eastAsia="tr-TR"/>
            <w:rPrChange w:id="882" w:author="Adem" w:date="2022-09-01T13:58:00Z">
              <w:rPr>
                <w:rFonts w:ascii="Comic Sans MS" w:eastAsia="Times New Roman" w:hAnsi="Comic Sans MS" w:cs="Times New Roman"/>
                <w:color w:val="212529"/>
                <w:sz w:val="24"/>
                <w:szCs w:val="24"/>
                <w:lang w:eastAsia="tr-TR"/>
              </w:rPr>
            </w:rPrChange>
          </w:rPr>
          <w:t>five</w:t>
        </w:r>
      </w:ins>
    </w:p>
    <w:p w14:paraId="424BE26B" w14:textId="77777777" w:rsidR="000A61C8" w:rsidRPr="00D3290D" w:rsidRDefault="000A61C8">
      <w:pPr>
        <w:shd w:val="clear" w:color="auto" w:fill="FFFFFF"/>
        <w:spacing w:after="0" w:line="240" w:lineRule="auto"/>
        <w:rPr>
          <w:ins w:id="883" w:author="D" w:date="2022-08-27T21:50:00Z"/>
          <w:rFonts w:ascii="Arial" w:eastAsia="Times New Roman" w:hAnsi="Arial" w:cs="Arial"/>
          <w:color w:val="212529"/>
          <w:sz w:val="24"/>
          <w:szCs w:val="24"/>
          <w:lang w:eastAsia="tr-TR"/>
          <w:rPrChange w:id="884" w:author="Adem" w:date="2022-09-01T13:58:00Z">
            <w:rPr>
              <w:ins w:id="885" w:author="D" w:date="2022-08-27T21:50:00Z"/>
              <w:rFonts w:ascii="Comic Sans MS" w:eastAsia="Times New Roman" w:hAnsi="Comic Sans MS" w:cs="Times New Roman"/>
              <w:color w:val="212529"/>
              <w:sz w:val="24"/>
              <w:szCs w:val="24"/>
              <w:lang w:eastAsia="tr-TR"/>
            </w:rPr>
          </w:rPrChange>
        </w:rPr>
        <w:pPrChange w:id="886" w:author="D" w:date="2022-08-28T22:30:00Z">
          <w:pPr>
            <w:shd w:val="clear" w:color="auto" w:fill="FFFFFF"/>
            <w:spacing w:before="100" w:beforeAutospacing="1" w:after="100" w:afterAutospacing="1" w:line="240" w:lineRule="auto"/>
          </w:pPr>
        </w:pPrChange>
      </w:pPr>
      <w:ins w:id="887" w:author="D" w:date="2022-08-27T21:50:00Z">
        <w:r w:rsidRPr="00D3290D">
          <w:rPr>
            <w:rFonts w:ascii="Arial" w:eastAsia="Times New Roman" w:hAnsi="Arial" w:cs="Arial"/>
            <w:color w:val="212529"/>
            <w:sz w:val="24"/>
            <w:szCs w:val="24"/>
            <w:lang w:eastAsia="tr-TR"/>
            <w:rPrChange w:id="888" w:author="Adem" w:date="2022-09-01T13:58:00Z">
              <w:rPr>
                <w:rFonts w:ascii="Comic Sans MS" w:eastAsia="Times New Roman" w:hAnsi="Comic Sans MS" w:cs="Times New Roman"/>
                <w:color w:val="212529"/>
                <w:sz w:val="24"/>
                <w:szCs w:val="24"/>
                <w:lang w:eastAsia="tr-TR"/>
              </w:rPr>
            </w:rPrChange>
          </w:rPr>
          <w:t>four</w:t>
        </w:r>
      </w:ins>
    </w:p>
    <w:p w14:paraId="7439F91C" w14:textId="77777777" w:rsidR="000A61C8" w:rsidRPr="00D3290D" w:rsidRDefault="000A61C8">
      <w:pPr>
        <w:shd w:val="clear" w:color="auto" w:fill="FFFFFF"/>
        <w:spacing w:after="0" w:line="240" w:lineRule="auto"/>
        <w:rPr>
          <w:ins w:id="889" w:author="D" w:date="2022-08-27T21:50:00Z"/>
          <w:rFonts w:ascii="Arial" w:eastAsia="Times New Roman" w:hAnsi="Arial" w:cs="Arial"/>
          <w:color w:val="212529"/>
          <w:sz w:val="24"/>
          <w:szCs w:val="24"/>
          <w:lang w:eastAsia="tr-TR"/>
          <w:rPrChange w:id="890" w:author="Adem" w:date="2022-09-01T13:58:00Z">
            <w:rPr>
              <w:ins w:id="891" w:author="D" w:date="2022-08-27T21:50:00Z"/>
              <w:rFonts w:ascii="Comic Sans MS" w:eastAsia="Times New Roman" w:hAnsi="Comic Sans MS" w:cs="Times New Roman"/>
              <w:color w:val="212529"/>
              <w:sz w:val="24"/>
              <w:szCs w:val="24"/>
              <w:lang w:eastAsia="tr-TR"/>
            </w:rPr>
          </w:rPrChange>
        </w:rPr>
        <w:pPrChange w:id="892" w:author="D" w:date="2022-08-28T22:30:00Z">
          <w:pPr>
            <w:shd w:val="clear" w:color="auto" w:fill="FFFFFF"/>
            <w:spacing w:before="100" w:beforeAutospacing="1" w:after="100" w:afterAutospacing="1" w:line="240" w:lineRule="auto"/>
          </w:pPr>
        </w:pPrChange>
      </w:pPr>
      <w:ins w:id="893" w:author="D" w:date="2022-08-27T21:50:00Z">
        <w:r w:rsidRPr="00D3290D">
          <w:rPr>
            <w:rFonts w:ascii="Arial" w:eastAsia="Times New Roman" w:hAnsi="Arial" w:cs="Arial"/>
            <w:color w:val="212529"/>
            <w:sz w:val="24"/>
            <w:szCs w:val="24"/>
            <w:lang w:eastAsia="tr-TR"/>
            <w:rPrChange w:id="894" w:author="Adem" w:date="2022-09-01T13:58:00Z">
              <w:rPr>
                <w:rFonts w:ascii="Comic Sans MS" w:eastAsia="Times New Roman" w:hAnsi="Comic Sans MS" w:cs="Times New Roman"/>
                <w:color w:val="212529"/>
                <w:sz w:val="24"/>
                <w:szCs w:val="24"/>
                <w:lang w:eastAsia="tr-TR"/>
              </w:rPr>
            </w:rPrChange>
          </w:rPr>
          <w:t>three</w:t>
        </w:r>
      </w:ins>
    </w:p>
    <w:p w14:paraId="6F16A9FE" w14:textId="77777777" w:rsidR="000A61C8" w:rsidRPr="00D3290D" w:rsidRDefault="000A61C8">
      <w:pPr>
        <w:shd w:val="clear" w:color="auto" w:fill="FFFFFF"/>
        <w:spacing w:after="0" w:line="240" w:lineRule="auto"/>
        <w:rPr>
          <w:ins w:id="895" w:author="D" w:date="2022-08-27T21:50:00Z"/>
          <w:rFonts w:ascii="Arial" w:eastAsia="Times New Roman" w:hAnsi="Arial" w:cs="Arial"/>
          <w:color w:val="212529"/>
          <w:sz w:val="24"/>
          <w:szCs w:val="24"/>
          <w:lang w:eastAsia="tr-TR"/>
          <w:rPrChange w:id="896" w:author="Adem" w:date="2022-09-01T13:58:00Z">
            <w:rPr>
              <w:ins w:id="897" w:author="D" w:date="2022-08-27T21:50:00Z"/>
              <w:rFonts w:ascii="Comic Sans MS" w:eastAsia="Times New Roman" w:hAnsi="Comic Sans MS" w:cs="Times New Roman"/>
              <w:color w:val="212529"/>
              <w:sz w:val="24"/>
              <w:szCs w:val="24"/>
              <w:lang w:eastAsia="tr-TR"/>
            </w:rPr>
          </w:rPrChange>
        </w:rPr>
        <w:pPrChange w:id="898" w:author="D" w:date="2022-08-28T22:30:00Z">
          <w:pPr>
            <w:shd w:val="clear" w:color="auto" w:fill="FFFFFF"/>
            <w:spacing w:before="100" w:beforeAutospacing="1" w:after="100" w:afterAutospacing="1" w:line="240" w:lineRule="auto"/>
          </w:pPr>
        </w:pPrChange>
      </w:pPr>
      <w:ins w:id="899" w:author="D" w:date="2022-08-27T21:50:00Z">
        <w:r w:rsidRPr="00D3290D">
          <w:rPr>
            <w:rFonts w:ascii="Arial" w:eastAsia="Times New Roman" w:hAnsi="Arial" w:cs="Arial"/>
            <w:color w:val="212529"/>
            <w:sz w:val="24"/>
            <w:szCs w:val="24"/>
            <w:lang w:eastAsia="tr-TR"/>
            <w:rPrChange w:id="900" w:author="Adem" w:date="2022-09-01T13:58:00Z">
              <w:rPr>
                <w:rFonts w:ascii="Comic Sans MS" w:eastAsia="Times New Roman" w:hAnsi="Comic Sans MS" w:cs="Times New Roman"/>
                <w:color w:val="212529"/>
                <w:sz w:val="24"/>
                <w:szCs w:val="24"/>
                <w:lang w:eastAsia="tr-TR"/>
              </w:rPr>
            </w:rPrChange>
          </w:rPr>
          <w:lastRenderedPageBreak/>
          <w:t>two</w:t>
        </w:r>
      </w:ins>
    </w:p>
    <w:p w14:paraId="492B78AE" w14:textId="66A27E3E" w:rsidR="004A10C3" w:rsidRPr="00D3290D" w:rsidRDefault="000A61C8">
      <w:pPr>
        <w:shd w:val="clear" w:color="auto" w:fill="FFFFFF"/>
        <w:spacing w:after="0" w:line="360" w:lineRule="auto"/>
        <w:rPr>
          <w:ins w:id="901" w:author="D" w:date="2022-08-27T21:53:00Z"/>
          <w:rFonts w:ascii="Arial" w:hAnsi="Arial" w:cs="Arial"/>
          <w:b/>
          <w:bCs/>
          <w:color w:val="212529"/>
          <w:sz w:val="29"/>
          <w:szCs w:val="29"/>
          <w:shd w:val="clear" w:color="auto" w:fill="FFFFFF"/>
          <w:rPrChange w:id="902" w:author="Adem" w:date="2022-09-01T13:58:00Z">
            <w:rPr>
              <w:ins w:id="903" w:author="D" w:date="2022-08-27T21:53:00Z"/>
              <w:rFonts w:ascii="Formular" w:hAnsi="Formular"/>
              <w:b/>
              <w:bCs/>
              <w:color w:val="212529"/>
              <w:sz w:val="29"/>
              <w:szCs w:val="29"/>
              <w:shd w:val="clear" w:color="auto" w:fill="FFFFFF"/>
            </w:rPr>
          </w:rPrChange>
        </w:rPr>
        <w:pPrChange w:id="904" w:author="D" w:date="2022-08-28T22:30:00Z">
          <w:pPr>
            <w:shd w:val="clear" w:color="auto" w:fill="FFFFFF"/>
            <w:spacing w:after="100" w:afterAutospacing="1" w:line="240" w:lineRule="auto"/>
            <w:outlineLvl w:val="1"/>
          </w:pPr>
        </w:pPrChange>
      </w:pPr>
      <w:ins w:id="905" w:author="D" w:date="2022-08-27T21:50:00Z">
        <w:r w:rsidRPr="00D3290D">
          <w:rPr>
            <w:rFonts w:ascii="Arial" w:eastAsia="Times New Roman" w:hAnsi="Arial" w:cs="Arial"/>
            <w:color w:val="212529"/>
            <w:sz w:val="24"/>
            <w:szCs w:val="24"/>
            <w:lang w:eastAsia="tr-TR"/>
            <w:rPrChange w:id="906" w:author="Adem" w:date="2022-09-01T13:58:00Z">
              <w:rPr>
                <w:rFonts w:ascii="Comic Sans MS" w:eastAsia="Times New Roman" w:hAnsi="Comic Sans MS" w:cs="Times New Roman"/>
                <w:color w:val="212529"/>
                <w:sz w:val="24"/>
                <w:szCs w:val="24"/>
                <w:lang w:eastAsia="tr-TR"/>
              </w:rPr>
            </w:rPrChange>
          </w:rPr>
          <w:t>one</w:t>
        </w:r>
      </w:ins>
    </w:p>
    <w:p w14:paraId="28DB3192" w14:textId="77777777" w:rsidR="000A5EB0" w:rsidRPr="00D3290D" w:rsidRDefault="000A5EB0">
      <w:pPr>
        <w:shd w:val="clear" w:color="auto" w:fill="FFFFFF"/>
        <w:spacing w:after="0" w:line="240" w:lineRule="auto"/>
        <w:outlineLvl w:val="1"/>
        <w:rPr>
          <w:ins w:id="907" w:author="D" w:date="2022-08-28T22:31:00Z"/>
          <w:rFonts w:ascii="Arial" w:hAnsi="Arial" w:cs="Arial"/>
          <w:b/>
          <w:bCs/>
          <w:color w:val="212529"/>
          <w:sz w:val="24"/>
          <w:szCs w:val="24"/>
          <w:shd w:val="clear" w:color="auto" w:fill="FFFFFF"/>
          <w:rPrChange w:id="908" w:author="Adem" w:date="2022-09-01T13:58:00Z">
            <w:rPr>
              <w:ins w:id="909" w:author="D" w:date="2022-08-28T22:31:00Z"/>
              <w:rFonts w:ascii="Comic Sans MS" w:hAnsi="Comic Sans MS"/>
              <w:b/>
              <w:bCs/>
              <w:color w:val="212529"/>
              <w:sz w:val="24"/>
              <w:szCs w:val="24"/>
              <w:shd w:val="clear" w:color="auto" w:fill="FFFFFF"/>
            </w:rPr>
          </w:rPrChange>
        </w:rPr>
      </w:pPr>
    </w:p>
    <w:p w14:paraId="11FB387F" w14:textId="77777777" w:rsidR="000A5EB0" w:rsidRPr="00D3290D" w:rsidRDefault="000A5EB0">
      <w:pPr>
        <w:shd w:val="clear" w:color="auto" w:fill="FFFFFF"/>
        <w:spacing w:after="0" w:line="240" w:lineRule="auto"/>
        <w:outlineLvl w:val="1"/>
        <w:rPr>
          <w:ins w:id="910" w:author="D" w:date="2022-08-28T22:31:00Z"/>
          <w:rFonts w:ascii="Arial" w:hAnsi="Arial" w:cs="Arial"/>
          <w:b/>
          <w:bCs/>
          <w:color w:val="212529"/>
          <w:sz w:val="24"/>
          <w:szCs w:val="24"/>
          <w:shd w:val="clear" w:color="auto" w:fill="FFFFFF"/>
          <w:rPrChange w:id="911" w:author="Adem" w:date="2022-09-01T13:58:00Z">
            <w:rPr>
              <w:ins w:id="912" w:author="D" w:date="2022-08-28T22:31:00Z"/>
              <w:rFonts w:ascii="Comic Sans MS" w:hAnsi="Comic Sans MS"/>
              <w:b/>
              <w:bCs/>
              <w:color w:val="212529"/>
              <w:sz w:val="24"/>
              <w:szCs w:val="24"/>
              <w:shd w:val="clear" w:color="auto" w:fill="FFFFFF"/>
            </w:rPr>
          </w:rPrChange>
        </w:rPr>
      </w:pPr>
    </w:p>
    <w:p w14:paraId="241E0E37" w14:textId="77777777" w:rsidR="000A5EB0" w:rsidRPr="00D3290D" w:rsidRDefault="000A5EB0">
      <w:pPr>
        <w:shd w:val="clear" w:color="auto" w:fill="FFFFFF"/>
        <w:spacing w:after="0" w:line="240" w:lineRule="auto"/>
        <w:outlineLvl w:val="1"/>
        <w:rPr>
          <w:ins w:id="913" w:author="D" w:date="2022-08-28T22:31:00Z"/>
          <w:rFonts w:ascii="Arial" w:hAnsi="Arial" w:cs="Arial"/>
          <w:b/>
          <w:bCs/>
          <w:color w:val="212529"/>
          <w:sz w:val="24"/>
          <w:szCs w:val="24"/>
          <w:shd w:val="clear" w:color="auto" w:fill="FFFFFF"/>
          <w:rPrChange w:id="914" w:author="Adem" w:date="2022-09-01T13:58:00Z">
            <w:rPr>
              <w:ins w:id="915" w:author="D" w:date="2022-08-28T22:31:00Z"/>
              <w:rFonts w:ascii="Comic Sans MS" w:hAnsi="Comic Sans MS"/>
              <w:b/>
              <w:bCs/>
              <w:color w:val="212529"/>
              <w:sz w:val="24"/>
              <w:szCs w:val="24"/>
              <w:shd w:val="clear" w:color="auto" w:fill="FFFFFF"/>
            </w:rPr>
          </w:rPrChange>
        </w:rPr>
      </w:pPr>
    </w:p>
    <w:p w14:paraId="7E15B44E" w14:textId="77777777" w:rsidR="000A5EB0" w:rsidRPr="00D3290D" w:rsidRDefault="000A5EB0">
      <w:pPr>
        <w:shd w:val="clear" w:color="auto" w:fill="FFFFFF"/>
        <w:spacing w:after="0" w:line="240" w:lineRule="auto"/>
        <w:outlineLvl w:val="1"/>
        <w:rPr>
          <w:ins w:id="916" w:author="D" w:date="2022-08-28T22:31:00Z"/>
          <w:rFonts w:ascii="Arial" w:hAnsi="Arial" w:cs="Arial"/>
          <w:b/>
          <w:bCs/>
          <w:color w:val="212529"/>
          <w:sz w:val="24"/>
          <w:szCs w:val="24"/>
          <w:shd w:val="clear" w:color="auto" w:fill="FFFFFF"/>
          <w:rPrChange w:id="917" w:author="Adem" w:date="2022-09-01T13:58:00Z">
            <w:rPr>
              <w:ins w:id="918" w:author="D" w:date="2022-08-28T22:31:00Z"/>
              <w:rFonts w:ascii="Comic Sans MS" w:hAnsi="Comic Sans MS"/>
              <w:b/>
              <w:bCs/>
              <w:color w:val="212529"/>
              <w:sz w:val="24"/>
              <w:szCs w:val="24"/>
              <w:shd w:val="clear" w:color="auto" w:fill="FFFFFF"/>
            </w:rPr>
          </w:rPrChange>
        </w:rPr>
      </w:pPr>
    </w:p>
    <w:p w14:paraId="5187B226" w14:textId="63EC5F6D" w:rsidR="0002743E" w:rsidRPr="00D3290D" w:rsidRDefault="000A61C8">
      <w:pPr>
        <w:shd w:val="clear" w:color="auto" w:fill="FFFFFF"/>
        <w:spacing w:after="0" w:line="240" w:lineRule="auto"/>
        <w:outlineLvl w:val="1"/>
        <w:rPr>
          <w:ins w:id="919" w:author="D" w:date="2022-08-27T21:51:00Z"/>
          <w:rFonts w:ascii="Arial" w:hAnsi="Arial" w:cs="Arial"/>
          <w:color w:val="212529"/>
          <w:sz w:val="24"/>
          <w:szCs w:val="24"/>
          <w:shd w:val="clear" w:color="auto" w:fill="FFFFFF"/>
          <w:rPrChange w:id="920" w:author="Adem" w:date="2022-09-01T13:58:00Z">
            <w:rPr>
              <w:ins w:id="921" w:author="D" w:date="2022-08-27T21:51:00Z"/>
              <w:rFonts w:ascii="Formular" w:hAnsi="Formular"/>
              <w:color w:val="212529"/>
              <w:sz w:val="29"/>
              <w:szCs w:val="29"/>
              <w:shd w:val="clear" w:color="auto" w:fill="FFFFFF"/>
            </w:rPr>
          </w:rPrChange>
        </w:rPr>
        <w:pPrChange w:id="922" w:author="D" w:date="2022-08-27T21:54:00Z">
          <w:pPr>
            <w:shd w:val="clear" w:color="auto" w:fill="FFFFFF"/>
            <w:spacing w:after="100" w:afterAutospacing="1" w:line="240" w:lineRule="auto"/>
            <w:outlineLvl w:val="1"/>
          </w:pPr>
        </w:pPrChange>
      </w:pPr>
      <w:proofErr w:type="gramStart"/>
      <w:ins w:id="923" w:author="D" w:date="2022-08-27T21:50:00Z">
        <w:r w:rsidRPr="00D3290D">
          <w:rPr>
            <w:rFonts w:ascii="Arial" w:hAnsi="Arial" w:cs="Arial"/>
            <w:b/>
            <w:bCs/>
            <w:color w:val="212529"/>
            <w:sz w:val="24"/>
            <w:szCs w:val="24"/>
            <w:shd w:val="clear" w:color="auto" w:fill="FFFFFF"/>
            <w:rPrChange w:id="924" w:author="Adem" w:date="2022-09-01T13:58:00Z">
              <w:rPr>
                <w:rFonts w:ascii="Formular" w:hAnsi="Formular"/>
                <w:color w:val="212529"/>
                <w:sz w:val="29"/>
                <w:szCs w:val="29"/>
                <w:shd w:val="clear" w:color="auto" w:fill="FFFFFF"/>
              </w:rPr>
            </w:rPrChange>
          </w:rPr>
          <w:t>tee</w:t>
        </w:r>
      </w:ins>
      <w:ins w:id="925" w:author="D" w:date="2022-08-27T21:51:00Z">
        <w:r w:rsidRPr="00D3290D">
          <w:rPr>
            <w:rFonts w:ascii="Arial" w:hAnsi="Arial" w:cs="Arial"/>
            <w:b/>
            <w:bCs/>
            <w:color w:val="212529"/>
            <w:sz w:val="24"/>
            <w:szCs w:val="24"/>
            <w:shd w:val="clear" w:color="auto" w:fill="FFFFFF"/>
            <w:rPrChange w:id="926" w:author="Adem" w:date="2022-09-01T13:58:00Z">
              <w:rPr>
                <w:rFonts w:ascii="Formular" w:hAnsi="Formular"/>
                <w:color w:val="212529"/>
                <w:sz w:val="29"/>
                <w:szCs w:val="29"/>
                <w:shd w:val="clear" w:color="auto" w:fill="FFFFFF"/>
              </w:rPr>
            </w:rPrChange>
          </w:rPr>
          <w:t xml:space="preserve"> ;</w:t>
        </w:r>
        <w:r w:rsidRPr="00D3290D">
          <w:rPr>
            <w:rFonts w:ascii="Arial" w:hAnsi="Arial" w:cs="Arial"/>
            <w:sz w:val="24"/>
            <w:szCs w:val="24"/>
            <w:rPrChange w:id="927" w:author="Adem" w:date="2022-09-01T13:58:00Z">
              <w:rPr/>
            </w:rPrChange>
          </w:rPr>
          <w:t xml:space="preserve"> </w:t>
        </w:r>
        <w:r w:rsidRPr="00D3290D">
          <w:rPr>
            <w:rFonts w:ascii="Arial" w:hAnsi="Arial" w:cs="Arial"/>
            <w:color w:val="212529"/>
            <w:sz w:val="24"/>
            <w:szCs w:val="24"/>
            <w:shd w:val="clear" w:color="auto" w:fill="FFFFFF"/>
            <w:rPrChange w:id="928" w:author="Adem" w:date="2022-09-01T13:58:00Z">
              <w:rPr>
                <w:rFonts w:ascii="Formular" w:hAnsi="Formular"/>
                <w:b/>
                <w:bCs/>
                <w:color w:val="212529"/>
                <w:sz w:val="29"/>
                <w:szCs w:val="29"/>
                <w:shd w:val="clear" w:color="auto" w:fill="FFFFFF"/>
              </w:rPr>
            </w:rPrChange>
          </w:rPr>
          <w:t>almost</w:t>
        </w:r>
        <w:proofErr w:type="gramEnd"/>
        <w:r w:rsidRPr="00D3290D">
          <w:rPr>
            <w:rFonts w:ascii="Arial" w:hAnsi="Arial" w:cs="Arial"/>
            <w:color w:val="212529"/>
            <w:sz w:val="24"/>
            <w:szCs w:val="24"/>
            <w:shd w:val="clear" w:color="auto" w:fill="FFFFFF"/>
            <w:rPrChange w:id="929" w:author="Adem" w:date="2022-09-01T13:58:00Z">
              <w:rPr>
                <w:rFonts w:ascii="Formular" w:hAnsi="Formular"/>
                <w:b/>
                <w:bCs/>
                <w:color w:val="212529"/>
                <w:sz w:val="29"/>
                <w:szCs w:val="29"/>
                <w:shd w:val="clear" w:color="auto" w:fill="FFFFFF"/>
              </w:rPr>
            </w:rPrChange>
          </w:rPr>
          <w:t xml:space="preserve"> the same as cat, except that it has two identical outputs.</w:t>
        </w:r>
      </w:ins>
    </w:p>
    <w:p w14:paraId="53CA79BC" w14:textId="77777777" w:rsidR="000A61C8" w:rsidRPr="00D3290D" w:rsidRDefault="000A61C8">
      <w:pPr>
        <w:shd w:val="clear" w:color="auto" w:fill="FFFFFF"/>
        <w:spacing w:after="0" w:line="240" w:lineRule="auto"/>
        <w:outlineLvl w:val="1"/>
        <w:rPr>
          <w:ins w:id="930" w:author="D" w:date="2022-08-27T21:51:00Z"/>
          <w:rFonts w:ascii="Arial" w:hAnsi="Arial" w:cs="Arial"/>
          <w:color w:val="212529"/>
          <w:sz w:val="24"/>
          <w:szCs w:val="24"/>
          <w:shd w:val="clear" w:color="auto" w:fill="FFFFFF"/>
          <w:rPrChange w:id="931" w:author="Adem" w:date="2022-09-01T13:58:00Z">
            <w:rPr>
              <w:ins w:id="932" w:author="D" w:date="2022-08-27T21:51:00Z"/>
              <w:rFonts w:ascii="Formular" w:hAnsi="Formular"/>
              <w:color w:val="212529"/>
              <w:sz w:val="29"/>
              <w:szCs w:val="29"/>
              <w:shd w:val="clear" w:color="auto" w:fill="FFFFFF"/>
            </w:rPr>
          </w:rPrChange>
        </w:rPr>
        <w:pPrChange w:id="933" w:author="D" w:date="2022-08-27T21:54:00Z">
          <w:pPr>
            <w:shd w:val="clear" w:color="auto" w:fill="FFFFFF"/>
            <w:spacing w:after="100" w:afterAutospacing="1" w:line="240" w:lineRule="auto"/>
            <w:outlineLvl w:val="1"/>
          </w:pPr>
        </w:pPrChange>
      </w:pPr>
      <w:ins w:id="934" w:author="D" w:date="2022-08-27T21:51:00Z">
        <w:r w:rsidRPr="00D3290D">
          <w:rPr>
            <w:rFonts w:ascii="Arial" w:hAnsi="Arial" w:cs="Arial"/>
            <w:color w:val="212529"/>
            <w:sz w:val="24"/>
            <w:szCs w:val="24"/>
            <w:shd w:val="clear" w:color="auto" w:fill="FFFFFF"/>
            <w:rPrChange w:id="935" w:author="Adem" w:date="2022-09-01T13:58:00Z">
              <w:rPr>
                <w:rFonts w:ascii="Formular" w:hAnsi="Formular"/>
                <w:color w:val="212529"/>
                <w:sz w:val="29"/>
                <w:szCs w:val="29"/>
                <w:shd w:val="clear" w:color="auto" w:fill="FFFFFF"/>
              </w:rPr>
            </w:rPrChange>
          </w:rPr>
          <w:t xml:space="preserve">user@clarusway:~$ tac </w:t>
        </w:r>
        <w:proofErr w:type="gramStart"/>
        <w:r w:rsidRPr="00D3290D">
          <w:rPr>
            <w:rFonts w:ascii="Arial" w:hAnsi="Arial" w:cs="Arial"/>
            <w:color w:val="212529"/>
            <w:sz w:val="24"/>
            <w:szCs w:val="24"/>
            <w:shd w:val="clear" w:color="auto" w:fill="FFFFFF"/>
            <w:rPrChange w:id="936" w:author="Adem" w:date="2022-09-01T13:58:00Z">
              <w:rPr>
                <w:rFonts w:ascii="Formular" w:hAnsi="Formular"/>
                <w:color w:val="212529"/>
                <w:sz w:val="29"/>
                <w:szCs w:val="29"/>
                <w:shd w:val="clear" w:color="auto" w:fill="FFFFFF"/>
              </w:rPr>
            </w:rPrChange>
          </w:rPr>
          <w:t>count.txt</w:t>
        </w:r>
        <w:proofErr w:type="gramEnd"/>
        <w:r w:rsidRPr="00D3290D">
          <w:rPr>
            <w:rFonts w:ascii="Arial" w:hAnsi="Arial" w:cs="Arial"/>
            <w:color w:val="212529"/>
            <w:sz w:val="24"/>
            <w:szCs w:val="24"/>
            <w:shd w:val="clear" w:color="auto" w:fill="FFFFFF"/>
            <w:rPrChange w:id="937" w:author="Adem" w:date="2022-09-01T13:58:00Z">
              <w:rPr>
                <w:rFonts w:ascii="Formular" w:hAnsi="Formular"/>
                <w:color w:val="212529"/>
                <w:sz w:val="29"/>
                <w:szCs w:val="29"/>
                <w:shd w:val="clear" w:color="auto" w:fill="FFFFFF"/>
              </w:rPr>
            </w:rPrChange>
          </w:rPr>
          <w:t xml:space="preserve"> | tee temp.txt | tac</w:t>
        </w:r>
      </w:ins>
    </w:p>
    <w:p w14:paraId="19AD0B66" w14:textId="77777777" w:rsidR="000A61C8" w:rsidRPr="00D3290D" w:rsidRDefault="000A61C8">
      <w:pPr>
        <w:shd w:val="clear" w:color="auto" w:fill="FFFFFF"/>
        <w:spacing w:after="0" w:line="240" w:lineRule="auto"/>
        <w:outlineLvl w:val="1"/>
        <w:rPr>
          <w:ins w:id="938" w:author="D" w:date="2022-08-27T21:51:00Z"/>
          <w:rFonts w:ascii="Arial" w:hAnsi="Arial" w:cs="Arial"/>
          <w:color w:val="212529"/>
          <w:sz w:val="24"/>
          <w:szCs w:val="24"/>
          <w:shd w:val="clear" w:color="auto" w:fill="FFFFFF"/>
          <w:rPrChange w:id="939" w:author="Adem" w:date="2022-09-01T13:58:00Z">
            <w:rPr>
              <w:ins w:id="940" w:author="D" w:date="2022-08-27T21:51:00Z"/>
              <w:rFonts w:ascii="Formular" w:hAnsi="Formular"/>
              <w:color w:val="212529"/>
              <w:sz w:val="29"/>
              <w:szCs w:val="29"/>
              <w:shd w:val="clear" w:color="auto" w:fill="FFFFFF"/>
            </w:rPr>
          </w:rPrChange>
        </w:rPr>
        <w:pPrChange w:id="941" w:author="D" w:date="2022-08-27T21:51:00Z">
          <w:pPr>
            <w:shd w:val="clear" w:color="auto" w:fill="FFFFFF"/>
            <w:spacing w:after="100" w:afterAutospacing="1" w:line="240" w:lineRule="auto"/>
            <w:outlineLvl w:val="1"/>
          </w:pPr>
        </w:pPrChange>
      </w:pPr>
      <w:ins w:id="942" w:author="D" w:date="2022-08-27T21:51:00Z">
        <w:r w:rsidRPr="00D3290D">
          <w:rPr>
            <w:rFonts w:ascii="Arial" w:hAnsi="Arial" w:cs="Arial"/>
            <w:color w:val="212529"/>
            <w:sz w:val="24"/>
            <w:szCs w:val="24"/>
            <w:shd w:val="clear" w:color="auto" w:fill="FFFFFF"/>
            <w:rPrChange w:id="943" w:author="Adem" w:date="2022-09-01T13:58:00Z">
              <w:rPr>
                <w:rFonts w:ascii="Formular" w:hAnsi="Formular"/>
                <w:color w:val="212529"/>
                <w:sz w:val="29"/>
                <w:szCs w:val="29"/>
                <w:shd w:val="clear" w:color="auto" w:fill="FFFFFF"/>
              </w:rPr>
            </w:rPrChange>
          </w:rPr>
          <w:t>one</w:t>
        </w:r>
      </w:ins>
    </w:p>
    <w:p w14:paraId="1E9B0353" w14:textId="77777777" w:rsidR="000A61C8" w:rsidRPr="00D3290D" w:rsidRDefault="000A61C8">
      <w:pPr>
        <w:shd w:val="clear" w:color="auto" w:fill="FFFFFF"/>
        <w:spacing w:after="0" w:line="240" w:lineRule="auto"/>
        <w:outlineLvl w:val="1"/>
        <w:rPr>
          <w:ins w:id="944" w:author="D" w:date="2022-08-27T21:51:00Z"/>
          <w:rFonts w:ascii="Arial" w:hAnsi="Arial" w:cs="Arial"/>
          <w:color w:val="212529"/>
          <w:sz w:val="24"/>
          <w:szCs w:val="24"/>
          <w:shd w:val="clear" w:color="auto" w:fill="FFFFFF"/>
          <w:rPrChange w:id="945" w:author="Adem" w:date="2022-09-01T13:58:00Z">
            <w:rPr>
              <w:ins w:id="946" w:author="D" w:date="2022-08-27T21:51:00Z"/>
              <w:rFonts w:ascii="Formular" w:hAnsi="Formular"/>
              <w:color w:val="212529"/>
              <w:sz w:val="29"/>
              <w:szCs w:val="29"/>
              <w:shd w:val="clear" w:color="auto" w:fill="FFFFFF"/>
            </w:rPr>
          </w:rPrChange>
        </w:rPr>
        <w:pPrChange w:id="947" w:author="D" w:date="2022-08-27T21:51:00Z">
          <w:pPr>
            <w:shd w:val="clear" w:color="auto" w:fill="FFFFFF"/>
            <w:spacing w:after="100" w:afterAutospacing="1" w:line="240" w:lineRule="auto"/>
            <w:outlineLvl w:val="1"/>
          </w:pPr>
        </w:pPrChange>
      </w:pPr>
      <w:ins w:id="948" w:author="D" w:date="2022-08-27T21:51:00Z">
        <w:r w:rsidRPr="00D3290D">
          <w:rPr>
            <w:rFonts w:ascii="Arial" w:hAnsi="Arial" w:cs="Arial"/>
            <w:color w:val="212529"/>
            <w:sz w:val="24"/>
            <w:szCs w:val="24"/>
            <w:shd w:val="clear" w:color="auto" w:fill="FFFFFF"/>
            <w:rPrChange w:id="949" w:author="Adem" w:date="2022-09-01T13:58:00Z">
              <w:rPr>
                <w:rFonts w:ascii="Formular" w:hAnsi="Formular"/>
                <w:color w:val="212529"/>
                <w:sz w:val="29"/>
                <w:szCs w:val="29"/>
                <w:shd w:val="clear" w:color="auto" w:fill="FFFFFF"/>
              </w:rPr>
            </w:rPrChange>
          </w:rPr>
          <w:t>two</w:t>
        </w:r>
      </w:ins>
    </w:p>
    <w:p w14:paraId="3BDB54A1" w14:textId="77777777" w:rsidR="000A61C8" w:rsidRPr="00D3290D" w:rsidRDefault="000A61C8">
      <w:pPr>
        <w:shd w:val="clear" w:color="auto" w:fill="FFFFFF"/>
        <w:spacing w:after="0" w:line="240" w:lineRule="auto"/>
        <w:outlineLvl w:val="1"/>
        <w:rPr>
          <w:ins w:id="950" w:author="D" w:date="2022-08-27T21:51:00Z"/>
          <w:rFonts w:ascii="Arial" w:hAnsi="Arial" w:cs="Arial"/>
          <w:color w:val="212529"/>
          <w:sz w:val="24"/>
          <w:szCs w:val="24"/>
          <w:shd w:val="clear" w:color="auto" w:fill="FFFFFF"/>
          <w:rPrChange w:id="951" w:author="Adem" w:date="2022-09-01T13:58:00Z">
            <w:rPr>
              <w:ins w:id="952" w:author="D" w:date="2022-08-27T21:51:00Z"/>
              <w:rFonts w:ascii="Formular" w:hAnsi="Formular"/>
              <w:color w:val="212529"/>
              <w:sz w:val="29"/>
              <w:szCs w:val="29"/>
              <w:shd w:val="clear" w:color="auto" w:fill="FFFFFF"/>
            </w:rPr>
          </w:rPrChange>
        </w:rPr>
        <w:pPrChange w:id="953" w:author="D" w:date="2022-08-27T21:51:00Z">
          <w:pPr>
            <w:shd w:val="clear" w:color="auto" w:fill="FFFFFF"/>
            <w:spacing w:after="100" w:afterAutospacing="1" w:line="240" w:lineRule="auto"/>
            <w:outlineLvl w:val="1"/>
          </w:pPr>
        </w:pPrChange>
      </w:pPr>
      <w:ins w:id="954" w:author="D" w:date="2022-08-27T21:51:00Z">
        <w:r w:rsidRPr="00D3290D">
          <w:rPr>
            <w:rFonts w:ascii="Arial" w:hAnsi="Arial" w:cs="Arial"/>
            <w:color w:val="212529"/>
            <w:sz w:val="24"/>
            <w:szCs w:val="24"/>
            <w:shd w:val="clear" w:color="auto" w:fill="FFFFFF"/>
            <w:rPrChange w:id="955" w:author="Adem" w:date="2022-09-01T13:58:00Z">
              <w:rPr>
                <w:rFonts w:ascii="Formular" w:hAnsi="Formular"/>
                <w:color w:val="212529"/>
                <w:sz w:val="29"/>
                <w:szCs w:val="29"/>
                <w:shd w:val="clear" w:color="auto" w:fill="FFFFFF"/>
              </w:rPr>
            </w:rPrChange>
          </w:rPr>
          <w:t>three</w:t>
        </w:r>
      </w:ins>
    </w:p>
    <w:p w14:paraId="684A7748" w14:textId="77777777" w:rsidR="000A61C8" w:rsidRPr="00D3290D" w:rsidRDefault="000A61C8">
      <w:pPr>
        <w:shd w:val="clear" w:color="auto" w:fill="FFFFFF"/>
        <w:spacing w:after="0" w:line="240" w:lineRule="auto"/>
        <w:outlineLvl w:val="1"/>
        <w:rPr>
          <w:ins w:id="956" w:author="D" w:date="2022-08-27T21:51:00Z"/>
          <w:rFonts w:ascii="Arial" w:hAnsi="Arial" w:cs="Arial"/>
          <w:color w:val="212529"/>
          <w:sz w:val="24"/>
          <w:szCs w:val="24"/>
          <w:shd w:val="clear" w:color="auto" w:fill="FFFFFF"/>
          <w:rPrChange w:id="957" w:author="Adem" w:date="2022-09-01T13:58:00Z">
            <w:rPr>
              <w:ins w:id="958" w:author="D" w:date="2022-08-27T21:51:00Z"/>
              <w:rFonts w:ascii="Formular" w:hAnsi="Formular"/>
              <w:color w:val="212529"/>
              <w:sz w:val="29"/>
              <w:szCs w:val="29"/>
              <w:shd w:val="clear" w:color="auto" w:fill="FFFFFF"/>
            </w:rPr>
          </w:rPrChange>
        </w:rPr>
        <w:pPrChange w:id="959" w:author="D" w:date="2022-08-27T21:51:00Z">
          <w:pPr>
            <w:shd w:val="clear" w:color="auto" w:fill="FFFFFF"/>
            <w:spacing w:after="100" w:afterAutospacing="1" w:line="240" w:lineRule="auto"/>
            <w:outlineLvl w:val="1"/>
          </w:pPr>
        </w:pPrChange>
      </w:pPr>
      <w:ins w:id="960" w:author="D" w:date="2022-08-27T21:51:00Z">
        <w:r w:rsidRPr="00D3290D">
          <w:rPr>
            <w:rFonts w:ascii="Arial" w:hAnsi="Arial" w:cs="Arial"/>
            <w:color w:val="212529"/>
            <w:sz w:val="24"/>
            <w:szCs w:val="24"/>
            <w:shd w:val="clear" w:color="auto" w:fill="FFFFFF"/>
            <w:rPrChange w:id="961" w:author="Adem" w:date="2022-09-01T13:58:00Z">
              <w:rPr>
                <w:rFonts w:ascii="Formular" w:hAnsi="Formular"/>
                <w:color w:val="212529"/>
                <w:sz w:val="29"/>
                <w:szCs w:val="29"/>
                <w:shd w:val="clear" w:color="auto" w:fill="FFFFFF"/>
              </w:rPr>
            </w:rPrChange>
          </w:rPr>
          <w:t>four</w:t>
        </w:r>
      </w:ins>
    </w:p>
    <w:p w14:paraId="0BCEFA59" w14:textId="77777777" w:rsidR="000A61C8" w:rsidRPr="00D3290D" w:rsidRDefault="000A61C8">
      <w:pPr>
        <w:shd w:val="clear" w:color="auto" w:fill="FFFFFF"/>
        <w:spacing w:after="0" w:line="240" w:lineRule="auto"/>
        <w:outlineLvl w:val="1"/>
        <w:rPr>
          <w:ins w:id="962" w:author="D" w:date="2022-08-27T21:51:00Z"/>
          <w:rFonts w:ascii="Arial" w:hAnsi="Arial" w:cs="Arial"/>
          <w:color w:val="212529"/>
          <w:sz w:val="24"/>
          <w:szCs w:val="24"/>
          <w:shd w:val="clear" w:color="auto" w:fill="FFFFFF"/>
          <w:rPrChange w:id="963" w:author="Adem" w:date="2022-09-01T13:58:00Z">
            <w:rPr>
              <w:ins w:id="964" w:author="D" w:date="2022-08-27T21:51:00Z"/>
              <w:rFonts w:ascii="Formular" w:hAnsi="Formular"/>
              <w:color w:val="212529"/>
              <w:sz w:val="29"/>
              <w:szCs w:val="29"/>
              <w:shd w:val="clear" w:color="auto" w:fill="FFFFFF"/>
            </w:rPr>
          </w:rPrChange>
        </w:rPr>
        <w:pPrChange w:id="965" w:author="D" w:date="2022-08-27T21:51:00Z">
          <w:pPr>
            <w:shd w:val="clear" w:color="auto" w:fill="FFFFFF"/>
            <w:spacing w:after="100" w:afterAutospacing="1" w:line="240" w:lineRule="auto"/>
            <w:outlineLvl w:val="1"/>
          </w:pPr>
        </w:pPrChange>
      </w:pPr>
      <w:ins w:id="966" w:author="D" w:date="2022-08-27T21:51:00Z">
        <w:r w:rsidRPr="00D3290D">
          <w:rPr>
            <w:rFonts w:ascii="Arial" w:hAnsi="Arial" w:cs="Arial"/>
            <w:color w:val="212529"/>
            <w:sz w:val="24"/>
            <w:szCs w:val="24"/>
            <w:shd w:val="clear" w:color="auto" w:fill="FFFFFF"/>
            <w:rPrChange w:id="967" w:author="Adem" w:date="2022-09-01T13:58:00Z">
              <w:rPr>
                <w:rFonts w:ascii="Formular" w:hAnsi="Formular"/>
                <w:color w:val="212529"/>
                <w:sz w:val="29"/>
                <w:szCs w:val="29"/>
                <w:shd w:val="clear" w:color="auto" w:fill="FFFFFF"/>
              </w:rPr>
            </w:rPrChange>
          </w:rPr>
          <w:t>five</w:t>
        </w:r>
      </w:ins>
    </w:p>
    <w:p w14:paraId="1E66DF1B" w14:textId="77777777" w:rsidR="000A61C8" w:rsidRPr="00D3290D" w:rsidRDefault="000A61C8">
      <w:pPr>
        <w:shd w:val="clear" w:color="auto" w:fill="FFFFFF"/>
        <w:spacing w:after="0" w:line="240" w:lineRule="auto"/>
        <w:outlineLvl w:val="1"/>
        <w:rPr>
          <w:ins w:id="968" w:author="D" w:date="2022-08-27T21:51:00Z"/>
          <w:rFonts w:ascii="Arial" w:hAnsi="Arial" w:cs="Arial"/>
          <w:color w:val="212529"/>
          <w:sz w:val="24"/>
          <w:szCs w:val="24"/>
          <w:shd w:val="clear" w:color="auto" w:fill="FFFFFF"/>
          <w:rPrChange w:id="969" w:author="Adem" w:date="2022-09-01T13:58:00Z">
            <w:rPr>
              <w:ins w:id="970" w:author="D" w:date="2022-08-27T21:51:00Z"/>
              <w:rFonts w:ascii="Formular" w:hAnsi="Formular"/>
              <w:color w:val="212529"/>
              <w:sz w:val="29"/>
              <w:szCs w:val="29"/>
              <w:shd w:val="clear" w:color="auto" w:fill="FFFFFF"/>
            </w:rPr>
          </w:rPrChange>
        </w:rPr>
        <w:pPrChange w:id="971" w:author="D" w:date="2022-08-27T21:51:00Z">
          <w:pPr>
            <w:shd w:val="clear" w:color="auto" w:fill="FFFFFF"/>
            <w:spacing w:after="100" w:afterAutospacing="1" w:line="240" w:lineRule="auto"/>
            <w:outlineLvl w:val="1"/>
          </w:pPr>
        </w:pPrChange>
      </w:pPr>
      <w:ins w:id="972" w:author="D" w:date="2022-08-27T21:51:00Z">
        <w:r w:rsidRPr="00D3290D">
          <w:rPr>
            <w:rFonts w:ascii="Arial" w:hAnsi="Arial" w:cs="Arial"/>
            <w:color w:val="212529"/>
            <w:sz w:val="24"/>
            <w:szCs w:val="24"/>
            <w:shd w:val="clear" w:color="auto" w:fill="FFFFFF"/>
            <w:rPrChange w:id="973" w:author="Adem" w:date="2022-09-01T13:58:00Z">
              <w:rPr>
                <w:rFonts w:ascii="Formular" w:hAnsi="Formular"/>
                <w:color w:val="212529"/>
                <w:sz w:val="29"/>
                <w:szCs w:val="29"/>
                <w:shd w:val="clear" w:color="auto" w:fill="FFFFFF"/>
              </w:rPr>
            </w:rPrChange>
          </w:rPr>
          <w:t xml:space="preserve">user@clarusway:~$ cat </w:t>
        </w:r>
        <w:proofErr w:type="gramStart"/>
        <w:r w:rsidRPr="00D3290D">
          <w:rPr>
            <w:rFonts w:ascii="Arial" w:hAnsi="Arial" w:cs="Arial"/>
            <w:color w:val="212529"/>
            <w:sz w:val="24"/>
            <w:szCs w:val="24"/>
            <w:shd w:val="clear" w:color="auto" w:fill="FFFFFF"/>
            <w:rPrChange w:id="974" w:author="Adem" w:date="2022-09-01T13:58:00Z">
              <w:rPr>
                <w:rFonts w:ascii="Formular" w:hAnsi="Formular"/>
                <w:color w:val="212529"/>
                <w:sz w:val="29"/>
                <w:szCs w:val="29"/>
                <w:shd w:val="clear" w:color="auto" w:fill="FFFFFF"/>
              </w:rPr>
            </w:rPrChange>
          </w:rPr>
          <w:t>temp.txt</w:t>
        </w:r>
        <w:proofErr w:type="gramEnd"/>
      </w:ins>
    </w:p>
    <w:p w14:paraId="6B89E02E" w14:textId="77777777" w:rsidR="000A61C8" w:rsidRPr="00D3290D" w:rsidRDefault="000A61C8">
      <w:pPr>
        <w:shd w:val="clear" w:color="auto" w:fill="FFFFFF"/>
        <w:spacing w:after="0" w:line="240" w:lineRule="auto"/>
        <w:outlineLvl w:val="1"/>
        <w:rPr>
          <w:ins w:id="975" w:author="D" w:date="2022-08-27T21:51:00Z"/>
          <w:rFonts w:ascii="Arial" w:hAnsi="Arial" w:cs="Arial"/>
          <w:color w:val="212529"/>
          <w:sz w:val="24"/>
          <w:szCs w:val="24"/>
          <w:shd w:val="clear" w:color="auto" w:fill="FFFFFF"/>
          <w:rPrChange w:id="976" w:author="Adem" w:date="2022-09-01T13:58:00Z">
            <w:rPr>
              <w:ins w:id="977" w:author="D" w:date="2022-08-27T21:51:00Z"/>
              <w:rFonts w:ascii="Formular" w:hAnsi="Formular"/>
              <w:color w:val="212529"/>
              <w:sz w:val="29"/>
              <w:szCs w:val="29"/>
              <w:shd w:val="clear" w:color="auto" w:fill="FFFFFF"/>
            </w:rPr>
          </w:rPrChange>
        </w:rPr>
        <w:pPrChange w:id="978" w:author="D" w:date="2022-08-27T21:51:00Z">
          <w:pPr>
            <w:shd w:val="clear" w:color="auto" w:fill="FFFFFF"/>
            <w:spacing w:after="100" w:afterAutospacing="1" w:line="240" w:lineRule="auto"/>
            <w:outlineLvl w:val="1"/>
          </w:pPr>
        </w:pPrChange>
      </w:pPr>
      <w:ins w:id="979" w:author="D" w:date="2022-08-27T21:51:00Z">
        <w:r w:rsidRPr="00D3290D">
          <w:rPr>
            <w:rFonts w:ascii="Arial" w:hAnsi="Arial" w:cs="Arial"/>
            <w:color w:val="212529"/>
            <w:sz w:val="24"/>
            <w:szCs w:val="24"/>
            <w:shd w:val="clear" w:color="auto" w:fill="FFFFFF"/>
            <w:rPrChange w:id="980" w:author="Adem" w:date="2022-09-01T13:58:00Z">
              <w:rPr>
                <w:rFonts w:ascii="Formular" w:hAnsi="Formular"/>
                <w:color w:val="212529"/>
                <w:sz w:val="29"/>
                <w:szCs w:val="29"/>
                <w:shd w:val="clear" w:color="auto" w:fill="FFFFFF"/>
              </w:rPr>
            </w:rPrChange>
          </w:rPr>
          <w:t>five</w:t>
        </w:r>
      </w:ins>
    </w:p>
    <w:p w14:paraId="236A2898" w14:textId="77777777" w:rsidR="000A61C8" w:rsidRPr="00D3290D" w:rsidRDefault="000A61C8">
      <w:pPr>
        <w:shd w:val="clear" w:color="auto" w:fill="FFFFFF"/>
        <w:spacing w:after="0" w:line="240" w:lineRule="auto"/>
        <w:outlineLvl w:val="1"/>
        <w:rPr>
          <w:ins w:id="981" w:author="D" w:date="2022-08-27T21:51:00Z"/>
          <w:rFonts w:ascii="Arial" w:hAnsi="Arial" w:cs="Arial"/>
          <w:color w:val="212529"/>
          <w:sz w:val="24"/>
          <w:szCs w:val="24"/>
          <w:shd w:val="clear" w:color="auto" w:fill="FFFFFF"/>
          <w:rPrChange w:id="982" w:author="Adem" w:date="2022-09-01T13:58:00Z">
            <w:rPr>
              <w:ins w:id="983" w:author="D" w:date="2022-08-27T21:51:00Z"/>
              <w:rFonts w:ascii="Formular" w:hAnsi="Formular"/>
              <w:color w:val="212529"/>
              <w:sz w:val="29"/>
              <w:szCs w:val="29"/>
              <w:shd w:val="clear" w:color="auto" w:fill="FFFFFF"/>
            </w:rPr>
          </w:rPrChange>
        </w:rPr>
        <w:pPrChange w:id="984" w:author="D" w:date="2022-08-27T21:51:00Z">
          <w:pPr>
            <w:shd w:val="clear" w:color="auto" w:fill="FFFFFF"/>
            <w:spacing w:after="100" w:afterAutospacing="1" w:line="240" w:lineRule="auto"/>
            <w:outlineLvl w:val="1"/>
          </w:pPr>
        </w:pPrChange>
      </w:pPr>
      <w:ins w:id="985" w:author="D" w:date="2022-08-27T21:51:00Z">
        <w:r w:rsidRPr="00D3290D">
          <w:rPr>
            <w:rFonts w:ascii="Arial" w:hAnsi="Arial" w:cs="Arial"/>
            <w:color w:val="212529"/>
            <w:sz w:val="24"/>
            <w:szCs w:val="24"/>
            <w:shd w:val="clear" w:color="auto" w:fill="FFFFFF"/>
            <w:rPrChange w:id="986" w:author="Adem" w:date="2022-09-01T13:58:00Z">
              <w:rPr>
                <w:rFonts w:ascii="Formular" w:hAnsi="Formular"/>
                <w:color w:val="212529"/>
                <w:sz w:val="29"/>
                <w:szCs w:val="29"/>
                <w:shd w:val="clear" w:color="auto" w:fill="FFFFFF"/>
              </w:rPr>
            </w:rPrChange>
          </w:rPr>
          <w:t>four</w:t>
        </w:r>
      </w:ins>
    </w:p>
    <w:p w14:paraId="3AA407A4" w14:textId="77777777" w:rsidR="000A61C8" w:rsidRPr="00D3290D" w:rsidRDefault="000A61C8">
      <w:pPr>
        <w:shd w:val="clear" w:color="auto" w:fill="FFFFFF"/>
        <w:spacing w:after="0" w:line="240" w:lineRule="auto"/>
        <w:outlineLvl w:val="1"/>
        <w:rPr>
          <w:ins w:id="987" w:author="D" w:date="2022-08-27T21:51:00Z"/>
          <w:rFonts w:ascii="Arial" w:hAnsi="Arial" w:cs="Arial"/>
          <w:color w:val="212529"/>
          <w:sz w:val="24"/>
          <w:szCs w:val="24"/>
          <w:shd w:val="clear" w:color="auto" w:fill="FFFFFF"/>
          <w:rPrChange w:id="988" w:author="Adem" w:date="2022-09-01T13:58:00Z">
            <w:rPr>
              <w:ins w:id="989" w:author="D" w:date="2022-08-27T21:51:00Z"/>
              <w:rFonts w:ascii="Formular" w:hAnsi="Formular"/>
              <w:color w:val="212529"/>
              <w:sz w:val="29"/>
              <w:szCs w:val="29"/>
              <w:shd w:val="clear" w:color="auto" w:fill="FFFFFF"/>
            </w:rPr>
          </w:rPrChange>
        </w:rPr>
        <w:pPrChange w:id="990" w:author="D" w:date="2022-08-27T21:51:00Z">
          <w:pPr>
            <w:shd w:val="clear" w:color="auto" w:fill="FFFFFF"/>
            <w:spacing w:after="100" w:afterAutospacing="1" w:line="240" w:lineRule="auto"/>
            <w:outlineLvl w:val="1"/>
          </w:pPr>
        </w:pPrChange>
      </w:pPr>
      <w:ins w:id="991" w:author="D" w:date="2022-08-27T21:51:00Z">
        <w:r w:rsidRPr="00D3290D">
          <w:rPr>
            <w:rFonts w:ascii="Arial" w:hAnsi="Arial" w:cs="Arial"/>
            <w:color w:val="212529"/>
            <w:sz w:val="24"/>
            <w:szCs w:val="24"/>
            <w:shd w:val="clear" w:color="auto" w:fill="FFFFFF"/>
            <w:rPrChange w:id="992" w:author="Adem" w:date="2022-09-01T13:58:00Z">
              <w:rPr>
                <w:rFonts w:ascii="Formular" w:hAnsi="Formular"/>
                <w:color w:val="212529"/>
                <w:sz w:val="29"/>
                <w:szCs w:val="29"/>
                <w:shd w:val="clear" w:color="auto" w:fill="FFFFFF"/>
              </w:rPr>
            </w:rPrChange>
          </w:rPr>
          <w:t>three</w:t>
        </w:r>
      </w:ins>
    </w:p>
    <w:p w14:paraId="41C5EFCD" w14:textId="77777777" w:rsidR="000A61C8" w:rsidRPr="00D3290D" w:rsidRDefault="000A61C8">
      <w:pPr>
        <w:shd w:val="clear" w:color="auto" w:fill="FFFFFF"/>
        <w:spacing w:after="0" w:line="240" w:lineRule="auto"/>
        <w:outlineLvl w:val="1"/>
        <w:rPr>
          <w:ins w:id="993" w:author="D" w:date="2022-08-27T21:51:00Z"/>
          <w:rFonts w:ascii="Arial" w:hAnsi="Arial" w:cs="Arial"/>
          <w:color w:val="212529"/>
          <w:sz w:val="24"/>
          <w:szCs w:val="24"/>
          <w:shd w:val="clear" w:color="auto" w:fill="FFFFFF"/>
          <w:rPrChange w:id="994" w:author="Adem" w:date="2022-09-01T13:58:00Z">
            <w:rPr>
              <w:ins w:id="995" w:author="D" w:date="2022-08-27T21:51:00Z"/>
              <w:rFonts w:ascii="Formular" w:hAnsi="Formular"/>
              <w:color w:val="212529"/>
              <w:sz w:val="29"/>
              <w:szCs w:val="29"/>
              <w:shd w:val="clear" w:color="auto" w:fill="FFFFFF"/>
            </w:rPr>
          </w:rPrChange>
        </w:rPr>
        <w:pPrChange w:id="996" w:author="D" w:date="2022-08-27T21:51:00Z">
          <w:pPr>
            <w:shd w:val="clear" w:color="auto" w:fill="FFFFFF"/>
            <w:spacing w:after="100" w:afterAutospacing="1" w:line="240" w:lineRule="auto"/>
            <w:outlineLvl w:val="1"/>
          </w:pPr>
        </w:pPrChange>
      </w:pPr>
      <w:ins w:id="997" w:author="D" w:date="2022-08-27T21:51:00Z">
        <w:r w:rsidRPr="00D3290D">
          <w:rPr>
            <w:rFonts w:ascii="Arial" w:hAnsi="Arial" w:cs="Arial"/>
            <w:color w:val="212529"/>
            <w:sz w:val="24"/>
            <w:szCs w:val="24"/>
            <w:shd w:val="clear" w:color="auto" w:fill="FFFFFF"/>
            <w:rPrChange w:id="998" w:author="Adem" w:date="2022-09-01T13:58:00Z">
              <w:rPr>
                <w:rFonts w:ascii="Formular" w:hAnsi="Formular"/>
                <w:color w:val="212529"/>
                <w:sz w:val="29"/>
                <w:szCs w:val="29"/>
                <w:shd w:val="clear" w:color="auto" w:fill="FFFFFF"/>
              </w:rPr>
            </w:rPrChange>
          </w:rPr>
          <w:t>two</w:t>
        </w:r>
      </w:ins>
    </w:p>
    <w:p w14:paraId="7457ED82" w14:textId="7D7EFAA6" w:rsidR="000A61C8" w:rsidRPr="00D3290D" w:rsidRDefault="000A61C8">
      <w:pPr>
        <w:shd w:val="clear" w:color="auto" w:fill="FFFFFF"/>
        <w:spacing w:line="240" w:lineRule="auto"/>
        <w:outlineLvl w:val="1"/>
        <w:rPr>
          <w:ins w:id="999" w:author="D" w:date="2022-08-27T21:52:00Z"/>
          <w:rFonts w:ascii="Arial" w:hAnsi="Arial" w:cs="Arial"/>
          <w:color w:val="212529"/>
          <w:sz w:val="24"/>
          <w:szCs w:val="24"/>
          <w:shd w:val="clear" w:color="auto" w:fill="FFFFFF"/>
          <w:rPrChange w:id="1000" w:author="Adem" w:date="2022-09-01T13:58:00Z">
            <w:rPr>
              <w:ins w:id="1001" w:author="D" w:date="2022-08-27T21:52:00Z"/>
              <w:rFonts w:ascii="Formular" w:hAnsi="Formular"/>
              <w:color w:val="212529"/>
              <w:sz w:val="29"/>
              <w:szCs w:val="29"/>
              <w:shd w:val="clear" w:color="auto" w:fill="FFFFFF"/>
            </w:rPr>
          </w:rPrChange>
        </w:rPr>
        <w:pPrChange w:id="1002" w:author="D" w:date="2022-08-27T21:54:00Z">
          <w:pPr>
            <w:shd w:val="clear" w:color="auto" w:fill="FFFFFF"/>
            <w:spacing w:after="0" w:line="240" w:lineRule="auto"/>
            <w:outlineLvl w:val="1"/>
          </w:pPr>
        </w:pPrChange>
      </w:pPr>
      <w:ins w:id="1003" w:author="D" w:date="2022-08-27T21:51:00Z">
        <w:r w:rsidRPr="00D3290D">
          <w:rPr>
            <w:rFonts w:ascii="Arial" w:hAnsi="Arial" w:cs="Arial"/>
            <w:color w:val="212529"/>
            <w:sz w:val="24"/>
            <w:szCs w:val="24"/>
            <w:shd w:val="clear" w:color="auto" w:fill="FFFFFF"/>
            <w:rPrChange w:id="1004" w:author="Adem" w:date="2022-09-01T13:58:00Z">
              <w:rPr>
                <w:rFonts w:ascii="Formular" w:hAnsi="Formular"/>
                <w:color w:val="212529"/>
                <w:sz w:val="29"/>
                <w:szCs w:val="29"/>
                <w:shd w:val="clear" w:color="auto" w:fill="FFFFFF"/>
              </w:rPr>
            </w:rPrChange>
          </w:rPr>
          <w:t>one</w:t>
        </w:r>
      </w:ins>
    </w:p>
    <w:p w14:paraId="3DD2383A" w14:textId="3497BB20" w:rsidR="000A61C8" w:rsidRPr="00D3290D" w:rsidRDefault="000A61C8">
      <w:pPr>
        <w:shd w:val="clear" w:color="auto" w:fill="FFFFFF"/>
        <w:spacing w:line="240" w:lineRule="auto"/>
        <w:outlineLvl w:val="1"/>
        <w:rPr>
          <w:ins w:id="1005" w:author="D" w:date="2022-08-27T21:53:00Z"/>
          <w:rFonts w:ascii="Arial" w:hAnsi="Arial" w:cs="Arial"/>
          <w:color w:val="212529"/>
          <w:sz w:val="24"/>
          <w:szCs w:val="24"/>
          <w:shd w:val="clear" w:color="auto" w:fill="FFFFFF"/>
          <w:rPrChange w:id="1006" w:author="Adem" w:date="2022-09-01T13:58:00Z">
            <w:rPr>
              <w:ins w:id="1007" w:author="D" w:date="2022-08-27T21:53:00Z"/>
              <w:rFonts w:ascii="Formular" w:hAnsi="Formular"/>
              <w:color w:val="212529"/>
              <w:sz w:val="29"/>
              <w:szCs w:val="29"/>
              <w:shd w:val="clear" w:color="auto" w:fill="FFFFFF"/>
            </w:rPr>
          </w:rPrChange>
        </w:rPr>
        <w:pPrChange w:id="1008" w:author="D" w:date="2022-08-27T21:54:00Z">
          <w:pPr>
            <w:shd w:val="clear" w:color="auto" w:fill="FFFFFF"/>
            <w:spacing w:after="0" w:line="240" w:lineRule="auto"/>
            <w:outlineLvl w:val="1"/>
          </w:pPr>
        </w:pPrChange>
      </w:pPr>
      <w:proofErr w:type="gramStart"/>
      <w:ins w:id="1009" w:author="D" w:date="2022-08-27T21:52:00Z">
        <w:r w:rsidRPr="00D3290D">
          <w:rPr>
            <w:rFonts w:ascii="Arial" w:hAnsi="Arial" w:cs="Arial"/>
            <w:b/>
            <w:bCs/>
            <w:color w:val="212529"/>
            <w:sz w:val="24"/>
            <w:szCs w:val="24"/>
            <w:shd w:val="clear" w:color="auto" w:fill="FFFFFF"/>
            <w:rPrChange w:id="1010" w:author="Adem" w:date="2022-09-01T13:58:00Z">
              <w:rPr>
                <w:rFonts w:ascii="Formular" w:hAnsi="Formular"/>
                <w:color w:val="212529"/>
                <w:sz w:val="29"/>
                <w:szCs w:val="29"/>
                <w:shd w:val="clear" w:color="auto" w:fill="FFFFFF"/>
              </w:rPr>
            </w:rPrChange>
          </w:rPr>
          <w:t>grep ;</w:t>
        </w:r>
        <w:r w:rsidR="004A10C3" w:rsidRPr="00D3290D">
          <w:rPr>
            <w:rFonts w:ascii="Arial" w:hAnsi="Arial" w:cs="Arial"/>
            <w:sz w:val="24"/>
            <w:szCs w:val="24"/>
            <w:rPrChange w:id="1011" w:author="Adem" w:date="2022-09-01T13:58:00Z">
              <w:rPr/>
            </w:rPrChange>
          </w:rPr>
          <w:t xml:space="preserve"> </w:t>
        </w:r>
        <w:r w:rsidR="004A10C3" w:rsidRPr="00D3290D">
          <w:rPr>
            <w:rFonts w:ascii="Arial" w:hAnsi="Arial" w:cs="Arial"/>
            <w:color w:val="212529"/>
            <w:sz w:val="24"/>
            <w:szCs w:val="24"/>
            <w:shd w:val="clear" w:color="auto" w:fill="FFFFFF"/>
            <w:rPrChange w:id="1012" w:author="Adem" w:date="2022-09-01T13:58:00Z">
              <w:rPr>
                <w:rFonts w:ascii="Formular" w:hAnsi="Formular"/>
                <w:color w:val="212529"/>
                <w:sz w:val="29"/>
                <w:szCs w:val="29"/>
                <w:shd w:val="clear" w:color="auto" w:fill="FFFFFF"/>
              </w:rPr>
            </w:rPrChange>
          </w:rPr>
          <w:t>The</w:t>
        </w:r>
        <w:proofErr w:type="gramEnd"/>
        <w:r w:rsidR="004A10C3" w:rsidRPr="00D3290D">
          <w:rPr>
            <w:rFonts w:ascii="Arial" w:hAnsi="Arial" w:cs="Arial"/>
            <w:color w:val="212529"/>
            <w:sz w:val="24"/>
            <w:szCs w:val="24"/>
            <w:shd w:val="clear" w:color="auto" w:fill="FFFFFF"/>
            <w:rPrChange w:id="1013" w:author="Adem" w:date="2022-09-01T13:58:00Z">
              <w:rPr>
                <w:rFonts w:ascii="Formular" w:hAnsi="Formular"/>
                <w:color w:val="212529"/>
                <w:sz w:val="29"/>
                <w:szCs w:val="29"/>
                <w:shd w:val="clear" w:color="auto" w:fill="FFFFFF"/>
              </w:rPr>
            </w:rPrChange>
          </w:rPr>
          <w:t xml:space="preserve"> most common use of grep is to filter lines of text containing (or not containing) a certain string.</w:t>
        </w:r>
      </w:ins>
    </w:p>
    <w:p w14:paraId="5D8C811F" w14:textId="77777777" w:rsidR="004A10C3" w:rsidRPr="00D3290D" w:rsidRDefault="004A10C3" w:rsidP="004A10C3">
      <w:pPr>
        <w:shd w:val="clear" w:color="auto" w:fill="FFFFFF"/>
        <w:spacing w:after="0" w:line="240" w:lineRule="auto"/>
        <w:outlineLvl w:val="1"/>
        <w:rPr>
          <w:ins w:id="1014" w:author="D" w:date="2022-08-27T21:53:00Z"/>
          <w:rFonts w:ascii="Arial" w:hAnsi="Arial" w:cs="Arial"/>
          <w:color w:val="212529"/>
          <w:sz w:val="24"/>
          <w:szCs w:val="24"/>
          <w:shd w:val="clear" w:color="auto" w:fill="FFFFFF"/>
          <w:rPrChange w:id="1015" w:author="Adem" w:date="2022-09-01T13:58:00Z">
            <w:rPr>
              <w:ins w:id="1016" w:author="D" w:date="2022-08-27T21:53:00Z"/>
              <w:rFonts w:ascii="Formular" w:hAnsi="Formular"/>
              <w:color w:val="212529"/>
              <w:sz w:val="29"/>
              <w:szCs w:val="29"/>
              <w:shd w:val="clear" w:color="auto" w:fill="FFFFFF"/>
            </w:rPr>
          </w:rPrChange>
        </w:rPr>
      </w:pPr>
      <w:ins w:id="1017" w:author="D" w:date="2022-08-27T21:53:00Z">
        <w:r w:rsidRPr="00D3290D">
          <w:rPr>
            <w:rFonts w:ascii="Arial" w:hAnsi="Arial" w:cs="Arial"/>
            <w:color w:val="212529"/>
            <w:sz w:val="24"/>
            <w:szCs w:val="24"/>
            <w:shd w:val="clear" w:color="auto" w:fill="FFFFFF"/>
            <w:rPrChange w:id="1018" w:author="Adem" w:date="2022-09-01T13:58:00Z">
              <w:rPr>
                <w:rFonts w:ascii="Formular" w:hAnsi="Formular"/>
                <w:color w:val="212529"/>
                <w:sz w:val="29"/>
                <w:szCs w:val="29"/>
                <w:shd w:val="clear" w:color="auto" w:fill="FFFFFF"/>
              </w:rPr>
            </w:rPrChange>
          </w:rPr>
          <w:t xml:space="preserve">user@clarusway:~$ cat </w:t>
        </w:r>
        <w:proofErr w:type="gramStart"/>
        <w:r w:rsidRPr="00D3290D">
          <w:rPr>
            <w:rFonts w:ascii="Arial" w:hAnsi="Arial" w:cs="Arial"/>
            <w:color w:val="212529"/>
            <w:sz w:val="24"/>
            <w:szCs w:val="24"/>
            <w:shd w:val="clear" w:color="auto" w:fill="FFFFFF"/>
            <w:rPrChange w:id="1019" w:author="Adem" w:date="2022-09-01T13:58:00Z">
              <w:rPr>
                <w:rFonts w:ascii="Formular" w:hAnsi="Formular"/>
                <w:color w:val="212529"/>
                <w:sz w:val="29"/>
                <w:szCs w:val="29"/>
                <w:shd w:val="clear" w:color="auto" w:fill="FFFFFF"/>
              </w:rPr>
            </w:rPrChange>
          </w:rPr>
          <w:t>tennis.txt</w:t>
        </w:r>
        <w:proofErr w:type="gramEnd"/>
        <w:r w:rsidRPr="00D3290D">
          <w:rPr>
            <w:rFonts w:ascii="Arial" w:hAnsi="Arial" w:cs="Arial"/>
            <w:color w:val="212529"/>
            <w:sz w:val="24"/>
            <w:szCs w:val="24"/>
            <w:shd w:val="clear" w:color="auto" w:fill="FFFFFF"/>
            <w:rPrChange w:id="1020" w:author="Adem" w:date="2022-09-01T13:58:00Z">
              <w:rPr>
                <w:rFonts w:ascii="Formular" w:hAnsi="Formular"/>
                <w:color w:val="212529"/>
                <w:sz w:val="29"/>
                <w:szCs w:val="29"/>
                <w:shd w:val="clear" w:color="auto" w:fill="FFFFFF"/>
              </w:rPr>
            </w:rPrChange>
          </w:rPr>
          <w:t xml:space="preserve"> | grep Williams</w:t>
        </w:r>
      </w:ins>
    </w:p>
    <w:p w14:paraId="7242799F" w14:textId="77777777" w:rsidR="004A10C3" w:rsidRPr="00D3290D" w:rsidRDefault="004A10C3" w:rsidP="004A10C3">
      <w:pPr>
        <w:shd w:val="clear" w:color="auto" w:fill="FFFFFF"/>
        <w:spacing w:after="0" w:line="240" w:lineRule="auto"/>
        <w:outlineLvl w:val="1"/>
        <w:rPr>
          <w:ins w:id="1021" w:author="D" w:date="2022-08-27T21:53:00Z"/>
          <w:rFonts w:ascii="Arial" w:hAnsi="Arial" w:cs="Arial"/>
          <w:color w:val="212529"/>
          <w:sz w:val="24"/>
          <w:szCs w:val="24"/>
          <w:shd w:val="clear" w:color="auto" w:fill="FFFFFF"/>
          <w:rPrChange w:id="1022" w:author="Adem" w:date="2022-09-01T13:58:00Z">
            <w:rPr>
              <w:ins w:id="1023" w:author="D" w:date="2022-08-27T21:53:00Z"/>
              <w:rFonts w:ascii="Formular" w:hAnsi="Formular"/>
              <w:color w:val="212529"/>
              <w:sz w:val="29"/>
              <w:szCs w:val="29"/>
              <w:shd w:val="clear" w:color="auto" w:fill="FFFFFF"/>
            </w:rPr>
          </w:rPrChange>
        </w:rPr>
      </w:pPr>
      <w:ins w:id="1024" w:author="D" w:date="2022-08-27T21:53:00Z">
        <w:r w:rsidRPr="00D3290D">
          <w:rPr>
            <w:rFonts w:ascii="Arial" w:hAnsi="Arial" w:cs="Arial"/>
            <w:color w:val="212529"/>
            <w:sz w:val="24"/>
            <w:szCs w:val="24"/>
            <w:shd w:val="clear" w:color="auto" w:fill="FFFFFF"/>
            <w:rPrChange w:id="1025" w:author="Adem" w:date="2022-09-01T13:58:00Z">
              <w:rPr>
                <w:rFonts w:ascii="Formular" w:hAnsi="Formular"/>
                <w:color w:val="212529"/>
                <w:sz w:val="29"/>
                <w:szCs w:val="29"/>
                <w:shd w:val="clear" w:color="auto" w:fill="FFFFFF"/>
              </w:rPr>
            </w:rPrChange>
          </w:rPr>
          <w:t>Serena Williams, USA</w:t>
        </w:r>
      </w:ins>
    </w:p>
    <w:p w14:paraId="3BF28747" w14:textId="7B40B029" w:rsidR="004A10C3" w:rsidRPr="00D3290D" w:rsidRDefault="004A10C3">
      <w:pPr>
        <w:shd w:val="clear" w:color="auto" w:fill="FFFFFF"/>
        <w:spacing w:after="0" w:line="276" w:lineRule="auto"/>
        <w:outlineLvl w:val="1"/>
        <w:rPr>
          <w:ins w:id="1026" w:author="D" w:date="2022-08-27T21:04:00Z"/>
          <w:rFonts w:ascii="Arial" w:hAnsi="Arial" w:cs="Arial"/>
          <w:color w:val="212529"/>
          <w:sz w:val="24"/>
          <w:szCs w:val="24"/>
          <w:shd w:val="clear" w:color="auto" w:fill="FFFFFF"/>
          <w:rPrChange w:id="1027" w:author="Adem" w:date="2022-09-01T13:58:00Z">
            <w:rPr>
              <w:ins w:id="1028" w:author="D" w:date="2022-08-27T21:04:00Z"/>
              <w:rFonts w:ascii="Formular" w:hAnsi="Formular"/>
              <w:color w:val="212529"/>
              <w:sz w:val="29"/>
              <w:szCs w:val="29"/>
              <w:shd w:val="clear" w:color="auto" w:fill="FFFFFF"/>
            </w:rPr>
          </w:rPrChange>
        </w:rPr>
        <w:pPrChange w:id="1029" w:author="D" w:date="2022-08-27T21:56:00Z">
          <w:pPr>
            <w:shd w:val="clear" w:color="auto" w:fill="FFFFFF"/>
            <w:spacing w:after="100" w:afterAutospacing="1" w:line="240" w:lineRule="auto"/>
            <w:outlineLvl w:val="1"/>
          </w:pPr>
        </w:pPrChange>
      </w:pPr>
      <w:ins w:id="1030" w:author="D" w:date="2022-08-27T21:53:00Z">
        <w:r w:rsidRPr="00D3290D">
          <w:rPr>
            <w:rFonts w:ascii="Arial" w:hAnsi="Arial" w:cs="Arial"/>
            <w:color w:val="212529"/>
            <w:sz w:val="24"/>
            <w:szCs w:val="24"/>
            <w:shd w:val="clear" w:color="auto" w:fill="FFFFFF"/>
            <w:rPrChange w:id="1031" w:author="Adem" w:date="2022-09-01T13:58:00Z">
              <w:rPr>
                <w:rFonts w:ascii="Formular" w:hAnsi="Formular"/>
                <w:color w:val="212529"/>
                <w:sz w:val="29"/>
                <w:szCs w:val="29"/>
                <w:shd w:val="clear" w:color="auto" w:fill="FFFFFF"/>
              </w:rPr>
            </w:rPrChange>
          </w:rPr>
          <w:t>Venus Williams, USA</w:t>
        </w:r>
      </w:ins>
    </w:p>
    <w:p w14:paraId="7CED1B25" w14:textId="5DD049A2" w:rsidR="0002743E" w:rsidRPr="00D3290D" w:rsidRDefault="004A10C3">
      <w:pPr>
        <w:shd w:val="clear" w:color="auto" w:fill="FFFFFF"/>
        <w:spacing w:after="0" w:line="240" w:lineRule="auto"/>
        <w:outlineLvl w:val="1"/>
        <w:rPr>
          <w:ins w:id="1032" w:author="D" w:date="2022-08-27T21:04:00Z"/>
          <w:rFonts w:ascii="Arial" w:hAnsi="Arial" w:cs="Arial"/>
          <w:b/>
          <w:bCs/>
          <w:color w:val="212529"/>
          <w:sz w:val="24"/>
          <w:szCs w:val="24"/>
          <w:shd w:val="clear" w:color="auto" w:fill="FFFFFF"/>
          <w:rPrChange w:id="1033" w:author="Adem" w:date="2022-09-01T13:58:00Z">
            <w:rPr>
              <w:ins w:id="1034" w:author="D" w:date="2022-08-27T21:04:00Z"/>
              <w:rFonts w:ascii="Formular" w:hAnsi="Formular"/>
              <w:color w:val="212529"/>
              <w:sz w:val="29"/>
              <w:szCs w:val="29"/>
              <w:shd w:val="clear" w:color="auto" w:fill="FFFFFF"/>
            </w:rPr>
          </w:rPrChange>
        </w:rPr>
        <w:pPrChange w:id="1035" w:author="D" w:date="2022-08-27T21:56:00Z">
          <w:pPr>
            <w:shd w:val="clear" w:color="auto" w:fill="FFFFFF"/>
            <w:spacing w:after="100" w:afterAutospacing="1" w:line="240" w:lineRule="auto"/>
            <w:outlineLvl w:val="1"/>
          </w:pPr>
        </w:pPrChange>
      </w:pPr>
      <w:proofErr w:type="gramStart"/>
      <w:ins w:id="1036" w:author="D" w:date="2022-08-27T21:55:00Z">
        <w:r w:rsidRPr="00D3290D">
          <w:rPr>
            <w:rFonts w:ascii="Arial" w:hAnsi="Arial" w:cs="Arial"/>
            <w:b/>
            <w:bCs/>
            <w:color w:val="212529"/>
            <w:sz w:val="24"/>
            <w:szCs w:val="24"/>
            <w:shd w:val="clear" w:color="auto" w:fill="FFFFFF"/>
            <w:rPrChange w:id="1037" w:author="Adem" w:date="2022-09-01T13:58:00Z">
              <w:rPr>
                <w:rFonts w:ascii="Comic Sans MS" w:hAnsi="Comic Sans MS"/>
                <w:b/>
                <w:bCs/>
                <w:color w:val="212529"/>
                <w:sz w:val="24"/>
                <w:szCs w:val="24"/>
                <w:shd w:val="clear" w:color="auto" w:fill="FFFFFF"/>
              </w:rPr>
            </w:rPrChange>
          </w:rPr>
          <w:t>cut ;</w:t>
        </w:r>
        <w:r w:rsidRPr="00D3290D">
          <w:rPr>
            <w:rFonts w:ascii="Arial" w:hAnsi="Arial" w:cs="Arial"/>
            <w:rPrChange w:id="1038" w:author="Adem" w:date="2022-09-01T13:58:00Z">
              <w:rPr/>
            </w:rPrChange>
          </w:rPr>
          <w:t xml:space="preserve"> </w:t>
        </w:r>
        <w:r w:rsidRPr="00D3290D">
          <w:rPr>
            <w:rFonts w:ascii="Arial" w:hAnsi="Arial" w:cs="Arial"/>
            <w:color w:val="212529"/>
            <w:sz w:val="24"/>
            <w:szCs w:val="24"/>
            <w:shd w:val="clear" w:color="auto" w:fill="FFFFFF"/>
            <w:rPrChange w:id="1039" w:author="Adem" w:date="2022-09-01T13:58:00Z">
              <w:rPr>
                <w:rFonts w:ascii="Comic Sans MS" w:hAnsi="Comic Sans MS"/>
                <w:b/>
                <w:bCs/>
                <w:color w:val="212529"/>
                <w:sz w:val="24"/>
                <w:szCs w:val="24"/>
                <w:shd w:val="clear" w:color="auto" w:fill="FFFFFF"/>
              </w:rPr>
            </w:rPrChange>
          </w:rPr>
          <w:t>can</w:t>
        </w:r>
        <w:proofErr w:type="gramEnd"/>
        <w:r w:rsidRPr="00D3290D">
          <w:rPr>
            <w:rFonts w:ascii="Arial" w:hAnsi="Arial" w:cs="Arial"/>
            <w:color w:val="212529"/>
            <w:sz w:val="24"/>
            <w:szCs w:val="24"/>
            <w:shd w:val="clear" w:color="auto" w:fill="FFFFFF"/>
            <w:rPrChange w:id="1040" w:author="Adem" w:date="2022-09-01T13:58:00Z">
              <w:rPr>
                <w:rFonts w:ascii="Comic Sans MS" w:hAnsi="Comic Sans MS"/>
                <w:b/>
                <w:bCs/>
                <w:color w:val="212529"/>
                <w:sz w:val="24"/>
                <w:szCs w:val="24"/>
                <w:shd w:val="clear" w:color="auto" w:fill="FFFFFF"/>
              </w:rPr>
            </w:rPrChange>
          </w:rPr>
          <w:t xml:space="preserve"> select columns from files, depending on a delimiter or a count of bytes.</w:t>
        </w:r>
      </w:ins>
    </w:p>
    <w:p w14:paraId="5A9FCAA3" w14:textId="6219A598" w:rsidR="0002743E" w:rsidRPr="00D3290D" w:rsidRDefault="004A10C3">
      <w:pPr>
        <w:shd w:val="clear" w:color="auto" w:fill="FFFFFF"/>
        <w:spacing w:after="0" w:line="276" w:lineRule="auto"/>
        <w:outlineLvl w:val="1"/>
        <w:rPr>
          <w:ins w:id="1041" w:author="D" w:date="2022-08-27T21:02:00Z"/>
          <w:rFonts w:ascii="Arial" w:eastAsia="Times New Roman" w:hAnsi="Arial" w:cs="Arial"/>
          <w:color w:val="212529"/>
          <w:sz w:val="24"/>
          <w:szCs w:val="24"/>
          <w:lang w:eastAsia="tr-TR"/>
          <w:rPrChange w:id="1042" w:author="Adem" w:date="2022-09-01T13:58:00Z">
            <w:rPr>
              <w:ins w:id="1043" w:author="D" w:date="2022-08-27T21:02:00Z"/>
              <w:rFonts w:ascii="Formular" w:eastAsia="Times New Roman" w:hAnsi="Formular" w:cs="Times New Roman"/>
              <w:color w:val="212529"/>
              <w:sz w:val="36"/>
              <w:szCs w:val="36"/>
              <w:lang w:eastAsia="tr-TR"/>
            </w:rPr>
          </w:rPrChange>
        </w:rPr>
        <w:pPrChange w:id="1044" w:author="D" w:date="2022-08-27T21:57:00Z">
          <w:pPr>
            <w:shd w:val="clear" w:color="auto" w:fill="FFFFFF"/>
            <w:spacing w:after="100" w:afterAutospacing="1" w:line="240" w:lineRule="auto"/>
            <w:outlineLvl w:val="1"/>
          </w:pPr>
        </w:pPrChange>
      </w:pPr>
      <w:ins w:id="1045" w:author="D" w:date="2022-08-27T21:56:00Z">
        <w:r w:rsidRPr="00D3290D">
          <w:rPr>
            <w:rFonts w:ascii="Arial" w:eastAsia="Times New Roman" w:hAnsi="Arial" w:cs="Arial"/>
            <w:color w:val="212529"/>
            <w:sz w:val="24"/>
            <w:szCs w:val="24"/>
            <w:lang w:eastAsia="tr-TR"/>
            <w:rPrChange w:id="1046" w:author="Adem" w:date="2022-09-01T13:58:00Z">
              <w:rPr>
                <w:rFonts w:ascii="Formular" w:eastAsia="Times New Roman" w:hAnsi="Formular" w:cs="Times New Roman"/>
                <w:color w:val="212529"/>
                <w:sz w:val="36"/>
                <w:szCs w:val="36"/>
                <w:lang w:eastAsia="tr-TR"/>
              </w:rPr>
            </w:rPrChange>
          </w:rPr>
          <w:t>clarusway@DESKTOP-UN6T2ES:~$ cut -d: -f1-3 /etc/passwd | tail -3</w:t>
        </w:r>
      </w:ins>
    </w:p>
    <w:p w14:paraId="3974BA73" w14:textId="77777777" w:rsidR="004A10C3" w:rsidRPr="00D3290D" w:rsidRDefault="004A10C3">
      <w:pPr>
        <w:shd w:val="clear" w:color="auto" w:fill="FFFFFF"/>
        <w:spacing w:after="0" w:line="276" w:lineRule="auto"/>
        <w:outlineLvl w:val="1"/>
        <w:rPr>
          <w:ins w:id="1047" w:author="D" w:date="2022-08-27T21:56:00Z"/>
          <w:rFonts w:ascii="Arial" w:eastAsia="Times New Roman" w:hAnsi="Arial" w:cs="Arial"/>
          <w:color w:val="212529"/>
          <w:sz w:val="24"/>
          <w:szCs w:val="24"/>
          <w:lang w:eastAsia="tr-TR"/>
          <w:rPrChange w:id="1048" w:author="Adem" w:date="2022-09-01T13:58:00Z">
            <w:rPr>
              <w:ins w:id="1049" w:author="D" w:date="2022-08-27T21:56:00Z"/>
              <w:rFonts w:ascii="Formular" w:eastAsia="Times New Roman" w:hAnsi="Formular" w:cs="Times New Roman"/>
              <w:color w:val="212529"/>
              <w:sz w:val="36"/>
              <w:szCs w:val="36"/>
              <w:lang w:eastAsia="tr-TR"/>
            </w:rPr>
          </w:rPrChange>
        </w:rPr>
        <w:pPrChange w:id="1050" w:author="D" w:date="2022-08-27T21:57:00Z">
          <w:pPr>
            <w:shd w:val="clear" w:color="auto" w:fill="FFFFFF"/>
            <w:spacing w:after="100" w:afterAutospacing="1" w:line="240" w:lineRule="auto"/>
            <w:outlineLvl w:val="1"/>
          </w:pPr>
        </w:pPrChange>
      </w:pPr>
      <w:proofErr w:type="gramStart"/>
      <w:ins w:id="1051" w:author="D" w:date="2022-08-27T21:56:00Z">
        <w:r w:rsidRPr="00D3290D">
          <w:rPr>
            <w:rFonts w:ascii="Arial" w:eastAsia="Times New Roman" w:hAnsi="Arial" w:cs="Arial"/>
            <w:color w:val="212529"/>
            <w:sz w:val="24"/>
            <w:szCs w:val="24"/>
            <w:lang w:eastAsia="tr-TR"/>
            <w:rPrChange w:id="1052" w:author="Adem" w:date="2022-09-01T13:58:00Z">
              <w:rPr>
                <w:rFonts w:ascii="Formular" w:eastAsia="Times New Roman" w:hAnsi="Formular" w:cs="Times New Roman"/>
                <w:color w:val="212529"/>
                <w:sz w:val="36"/>
                <w:szCs w:val="36"/>
                <w:lang w:eastAsia="tr-TR"/>
              </w:rPr>
            </w:rPrChange>
          </w:rPr>
          <w:t>d</w:t>
        </w:r>
        <w:proofErr w:type="gramEnd"/>
        <w:r w:rsidRPr="00D3290D">
          <w:rPr>
            <w:rFonts w:ascii="Arial" w:eastAsia="Times New Roman" w:hAnsi="Arial" w:cs="Arial"/>
            <w:color w:val="212529"/>
            <w:sz w:val="24"/>
            <w:szCs w:val="24"/>
            <w:lang w:eastAsia="tr-TR"/>
            <w:rPrChange w:id="1053" w:author="Adem" w:date="2022-09-01T13:58:00Z">
              <w:rPr>
                <w:rFonts w:ascii="Formular" w:eastAsia="Times New Roman" w:hAnsi="Formular" w:cs="Times New Roman"/>
                <w:color w:val="212529"/>
                <w:sz w:val="36"/>
                <w:szCs w:val="36"/>
                <w:lang w:eastAsia="tr-TR"/>
              </w:rPr>
            </w:rPrChange>
          </w:rPr>
          <w:t xml:space="preserve"> means delimiter. In the example above, colon (:) is used as a delimiter.</w:t>
        </w:r>
      </w:ins>
    </w:p>
    <w:p w14:paraId="4229CDE5" w14:textId="4E218FCA" w:rsidR="00F41156" w:rsidRPr="00D3290D" w:rsidRDefault="004A10C3">
      <w:pPr>
        <w:shd w:val="clear" w:color="auto" w:fill="FFFFFF"/>
        <w:spacing w:after="0" w:line="276" w:lineRule="auto"/>
        <w:outlineLvl w:val="1"/>
        <w:rPr>
          <w:ins w:id="1054" w:author="D" w:date="2022-08-27T21:02:00Z"/>
          <w:rFonts w:ascii="Arial" w:eastAsia="Times New Roman" w:hAnsi="Arial" w:cs="Arial"/>
          <w:color w:val="212529"/>
          <w:sz w:val="24"/>
          <w:szCs w:val="24"/>
          <w:lang w:eastAsia="tr-TR"/>
          <w:rPrChange w:id="1055" w:author="Adem" w:date="2022-09-01T13:58:00Z">
            <w:rPr>
              <w:ins w:id="1056" w:author="D" w:date="2022-08-27T21:02:00Z"/>
              <w:rFonts w:ascii="Formular" w:eastAsia="Times New Roman" w:hAnsi="Formular" w:cs="Times New Roman"/>
              <w:color w:val="212529"/>
              <w:sz w:val="36"/>
              <w:szCs w:val="36"/>
              <w:lang w:eastAsia="tr-TR"/>
            </w:rPr>
          </w:rPrChange>
        </w:rPr>
        <w:pPrChange w:id="1057" w:author="D" w:date="2022-08-27T21:58:00Z">
          <w:pPr>
            <w:shd w:val="clear" w:color="auto" w:fill="FFFFFF"/>
            <w:spacing w:after="100" w:afterAutospacing="1" w:line="240" w:lineRule="auto"/>
            <w:outlineLvl w:val="1"/>
          </w:pPr>
        </w:pPrChange>
      </w:pPr>
      <w:proofErr w:type="gramStart"/>
      <w:ins w:id="1058" w:author="D" w:date="2022-08-27T21:56:00Z">
        <w:r w:rsidRPr="00D3290D">
          <w:rPr>
            <w:rFonts w:ascii="Arial" w:eastAsia="Times New Roman" w:hAnsi="Arial" w:cs="Arial"/>
            <w:color w:val="212529"/>
            <w:sz w:val="24"/>
            <w:szCs w:val="24"/>
            <w:lang w:eastAsia="tr-TR"/>
            <w:rPrChange w:id="1059" w:author="Adem" w:date="2022-09-01T13:58:00Z">
              <w:rPr>
                <w:rFonts w:ascii="Formular" w:eastAsia="Times New Roman" w:hAnsi="Formular" w:cs="Times New Roman"/>
                <w:color w:val="212529"/>
                <w:sz w:val="36"/>
                <w:szCs w:val="36"/>
                <w:lang w:eastAsia="tr-TR"/>
              </w:rPr>
            </w:rPrChange>
          </w:rPr>
          <w:t>f</w:t>
        </w:r>
        <w:proofErr w:type="gramEnd"/>
        <w:r w:rsidRPr="00D3290D">
          <w:rPr>
            <w:rFonts w:ascii="Arial" w:eastAsia="Times New Roman" w:hAnsi="Arial" w:cs="Arial"/>
            <w:color w:val="212529"/>
            <w:sz w:val="24"/>
            <w:szCs w:val="24"/>
            <w:lang w:eastAsia="tr-TR"/>
            <w:rPrChange w:id="1060" w:author="Adem" w:date="2022-09-01T13:58:00Z">
              <w:rPr>
                <w:rFonts w:ascii="Formular" w:eastAsia="Times New Roman" w:hAnsi="Formular" w:cs="Times New Roman"/>
                <w:color w:val="212529"/>
                <w:sz w:val="36"/>
                <w:szCs w:val="36"/>
                <w:lang w:eastAsia="tr-TR"/>
              </w:rPr>
            </w:rPrChange>
          </w:rPr>
          <w:t xml:space="preserve"> means field.</w:t>
        </w:r>
      </w:ins>
    </w:p>
    <w:p w14:paraId="1D7EA996" w14:textId="1166DB36" w:rsidR="00F41156" w:rsidRPr="00D3290D" w:rsidRDefault="004A10C3" w:rsidP="008666AA">
      <w:pPr>
        <w:shd w:val="clear" w:color="auto" w:fill="FFFFFF"/>
        <w:spacing w:after="0" w:line="276" w:lineRule="auto"/>
        <w:outlineLvl w:val="2"/>
        <w:rPr>
          <w:ins w:id="1061" w:author="D" w:date="2022-08-27T21:58:00Z"/>
          <w:rFonts w:ascii="Arial" w:hAnsi="Arial" w:cs="Arial"/>
          <w:color w:val="212529"/>
          <w:sz w:val="24"/>
          <w:szCs w:val="24"/>
          <w:shd w:val="clear" w:color="auto" w:fill="FFFFFF"/>
          <w:rPrChange w:id="1062" w:author="Adem" w:date="2022-09-01T13:58:00Z">
            <w:rPr>
              <w:ins w:id="1063" w:author="D" w:date="2022-08-27T21:58:00Z"/>
              <w:rFonts w:ascii="Comic Sans MS" w:hAnsi="Comic Sans MS"/>
              <w:color w:val="212529"/>
              <w:sz w:val="24"/>
              <w:szCs w:val="24"/>
              <w:shd w:val="clear" w:color="auto" w:fill="FFFFFF"/>
            </w:rPr>
          </w:rPrChange>
        </w:rPr>
      </w:pPr>
      <w:proofErr w:type="gramStart"/>
      <w:ins w:id="1064" w:author="D" w:date="2022-08-27T21:57:00Z">
        <w:r w:rsidRPr="00D3290D">
          <w:rPr>
            <w:rFonts w:ascii="Arial" w:hAnsi="Arial" w:cs="Arial"/>
            <w:b/>
            <w:bCs/>
            <w:color w:val="212529"/>
            <w:sz w:val="29"/>
            <w:szCs w:val="29"/>
            <w:shd w:val="clear" w:color="auto" w:fill="FFFFFF"/>
            <w:rPrChange w:id="1065" w:author="Adem" w:date="2022-09-01T13:58:00Z">
              <w:rPr>
                <w:rFonts w:ascii="Formular" w:hAnsi="Formular"/>
                <w:color w:val="212529"/>
                <w:sz w:val="29"/>
                <w:szCs w:val="29"/>
                <w:shd w:val="clear" w:color="auto" w:fill="FFFFFF"/>
              </w:rPr>
            </w:rPrChange>
          </w:rPr>
          <w:t>tr ;</w:t>
        </w:r>
      </w:ins>
      <w:ins w:id="1066" w:author="D" w:date="2022-08-27T21:58:00Z">
        <w:r w:rsidR="008666AA" w:rsidRPr="00D3290D">
          <w:rPr>
            <w:rFonts w:ascii="Arial" w:hAnsi="Arial" w:cs="Arial"/>
            <w:rPrChange w:id="1067" w:author="Adem" w:date="2022-09-01T13:58:00Z">
              <w:rPr/>
            </w:rPrChange>
          </w:rPr>
          <w:t xml:space="preserve"> </w:t>
        </w:r>
        <w:r w:rsidR="008666AA" w:rsidRPr="00D3290D">
          <w:rPr>
            <w:rFonts w:ascii="Arial" w:hAnsi="Arial" w:cs="Arial"/>
            <w:color w:val="212529"/>
            <w:sz w:val="24"/>
            <w:szCs w:val="24"/>
            <w:shd w:val="clear" w:color="auto" w:fill="FFFFFF"/>
            <w:rPrChange w:id="1068" w:author="Adem" w:date="2022-09-01T13:58:00Z">
              <w:rPr>
                <w:rFonts w:ascii="Formular" w:hAnsi="Formular"/>
                <w:b/>
                <w:bCs/>
                <w:color w:val="212529"/>
                <w:sz w:val="29"/>
                <w:szCs w:val="29"/>
                <w:shd w:val="clear" w:color="auto" w:fill="FFFFFF"/>
              </w:rPr>
            </w:rPrChange>
          </w:rPr>
          <w:t>It</w:t>
        </w:r>
        <w:proofErr w:type="gramEnd"/>
        <w:r w:rsidR="008666AA" w:rsidRPr="00D3290D">
          <w:rPr>
            <w:rFonts w:ascii="Arial" w:hAnsi="Arial" w:cs="Arial"/>
            <w:color w:val="212529"/>
            <w:sz w:val="24"/>
            <w:szCs w:val="24"/>
            <w:shd w:val="clear" w:color="auto" w:fill="FFFFFF"/>
            <w:rPrChange w:id="1069" w:author="Adem" w:date="2022-09-01T13:58:00Z">
              <w:rPr>
                <w:rFonts w:ascii="Formular" w:hAnsi="Formular"/>
                <w:b/>
                <w:bCs/>
                <w:color w:val="212529"/>
                <w:sz w:val="29"/>
                <w:szCs w:val="29"/>
                <w:shd w:val="clear" w:color="auto" w:fill="FFFFFF"/>
              </w:rPr>
            </w:rPrChange>
          </w:rPr>
          <w:t xml:space="preserve"> is used for translating and deleting characters./To delete the characters.</w:t>
        </w:r>
      </w:ins>
    </w:p>
    <w:p w14:paraId="31F45B11" w14:textId="693520BD" w:rsidR="008666AA" w:rsidRPr="00D3290D" w:rsidRDefault="008666AA">
      <w:pPr>
        <w:shd w:val="clear" w:color="auto" w:fill="FFFFFF"/>
        <w:spacing w:after="0" w:line="276" w:lineRule="auto"/>
        <w:outlineLvl w:val="2"/>
        <w:rPr>
          <w:ins w:id="1070" w:author="D" w:date="2022-08-27T20:55:00Z"/>
          <w:rFonts w:ascii="Arial" w:hAnsi="Arial" w:cs="Arial"/>
          <w:color w:val="212529"/>
          <w:sz w:val="24"/>
          <w:szCs w:val="24"/>
          <w:shd w:val="clear" w:color="auto" w:fill="FFFFFF"/>
          <w:rPrChange w:id="1071" w:author="Adem" w:date="2022-09-01T13:58:00Z">
            <w:rPr>
              <w:ins w:id="1072" w:author="D" w:date="2022-08-27T20:55:00Z"/>
              <w:rFonts w:ascii="Formular" w:hAnsi="Formular"/>
              <w:color w:val="212529"/>
              <w:sz w:val="29"/>
              <w:szCs w:val="29"/>
              <w:shd w:val="clear" w:color="auto" w:fill="FFFFFF"/>
            </w:rPr>
          </w:rPrChange>
        </w:rPr>
        <w:pPrChange w:id="1073" w:author="D" w:date="2022-08-27T21:58:00Z">
          <w:pPr>
            <w:shd w:val="clear" w:color="auto" w:fill="FFFFFF"/>
            <w:spacing w:after="100" w:afterAutospacing="1" w:line="240" w:lineRule="auto"/>
            <w:outlineLvl w:val="2"/>
          </w:pPr>
        </w:pPrChange>
      </w:pPr>
      <w:ins w:id="1074" w:author="D" w:date="2022-08-27T21:59:00Z">
        <w:r w:rsidRPr="00D3290D">
          <w:rPr>
            <w:rFonts w:ascii="Arial" w:hAnsi="Arial" w:cs="Arial"/>
            <w:color w:val="212529"/>
            <w:sz w:val="24"/>
            <w:szCs w:val="24"/>
            <w:shd w:val="clear" w:color="auto" w:fill="FFFFFF"/>
            <w:rPrChange w:id="1075" w:author="Adem" w:date="2022-09-01T13:58:00Z">
              <w:rPr>
                <w:rFonts w:ascii="Comic Sans MS" w:hAnsi="Comic Sans MS"/>
                <w:color w:val="212529"/>
                <w:sz w:val="24"/>
                <w:szCs w:val="24"/>
                <w:shd w:val="clear" w:color="auto" w:fill="FFFFFF"/>
              </w:rPr>
            </w:rPrChange>
          </w:rPr>
          <w:t>cat clarusway.txt | tr -d e</w:t>
        </w:r>
      </w:ins>
      <w:ins w:id="1076" w:author="D" w:date="2022-08-27T22:00:00Z">
        <w:r w:rsidRPr="00D3290D">
          <w:rPr>
            <w:rFonts w:ascii="Arial" w:hAnsi="Arial" w:cs="Arial"/>
            <w:color w:val="212529"/>
            <w:sz w:val="24"/>
            <w:szCs w:val="24"/>
            <w:shd w:val="clear" w:color="auto" w:fill="FFFFFF"/>
            <w:rPrChange w:id="1077" w:author="Adem" w:date="2022-09-01T13:58:00Z">
              <w:rPr>
                <w:rFonts w:ascii="Comic Sans MS" w:hAnsi="Comic Sans MS"/>
                <w:color w:val="212529"/>
                <w:sz w:val="24"/>
                <w:szCs w:val="24"/>
                <w:shd w:val="clear" w:color="auto" w:fill="FFFFFF"/>
              </w:rPr>
            </w:rPrChange>
          </w:rPr>
          <w:t xml:space="preserve"> </w:t>
        </w:r>
      </w:ins>
      <w:ins w:id="1078" w:author="D" w:date="2022-08-27T21:59:00Z">
        <w:r w:rsidRPr="00D3290D">
          <w:rPr>
            <w:rFonts w:ascii="Arial" w:hAnsi="Arial" w:cs="Arial"/>
            <w:color w:val="212529"/>
            <w:sz w:val="24"/>
            <w:szCs w:val="24"/>
            <w:shd w:val="clear" w:color="auto" w:fill="FFFFFF"/>
            <w:rPrChange w:id="1079" w:author="Adem" w:date="2022-09-01T13:58:00Z">
              <w:rPr>
                <w:rFonts w:ascii="Comic Sans MS" w:hAnsi="Comic Sans MS"/>
                <w:color w:val="212529"/>
                <w:sz w:val="24"/>
                <w:szCs w:val="24"/>
                <w:shd w:val="clear" w:color="auto" w:fill="FFFFFF"/>
              </w:rPr>
            </w:rPrChange>
          </w:rPr>
          <w:t xml:space="preserve"> /</w:t>
        </w:r>
      </w:ins>
      <w:ins w:id="1080" w:author="D" w:date="2022-08-27T22:00:00Z">
        <w:r w:rsidRPr="00D3290D">
          <w:rPr>
            <w:rFonts w:ascii="Arial" w:hAnsi="Arial" w:cs="Arial"/>
            <w:rPrChange w:id="1081" w:author="Adem" w:date="2022-09-01T13:58:00Z">
              <w:rPr/>
            </w:rPrChange>
          </w:rPr>
          <w:t xml:space="preserve">  </w:t>
        </w:r>
        <w:r w:rsidRPr="00D3290D">
          <w:rPr>
            <w:rFonts w:ascii="Arial" w:hAnsi="Arial" w:cs="Arial"/>
            <w:color w:val="212529"/>
            <w:sz w:val="24"/>
            <w:szCs w:val="24"/>
            <w:shd w:val="clear" w:color="auto" w:fill="FFFFFF"/>
            <w:rPrChange w:id="1082" w:author="Adem" w:date="2022-09-01T13:58:00Z">
              <w:rPr>
                <w:rFonts w:ascii="Comic Sans MS" w:hAnsi="Comic Sans MS"/>
                <w:color w:val="212529"/>
                <w:sz w:val="24"/>
                <w:szCs w:val="24"/>
                <w:shd w:val="clear" w:color="auto" w:fill="FFFFFF"/>
              </w:rPr>
            </w:rPrChange>
          </w:rPr>
          <w:t>cat clarusway.txt | tr [a-z] [A-Z]</w:t>
        </w:r>
      </w:ins>
      <w:ins w:id="1083" w:author="D" w:date="2022-08-27T22:01:00Z">
        <w:r w:rsidRPr="00D3290D">
          <w:rPr>
            <w:rFonts w:ascii="Arial" w:hAnsi="Arial" w:cs="Arial"/>
            <w:color w:val="212529"/>
            <w:sz w:val="24"/>
            <w:szCs w:val="24"/>
            <w:shd w:val="clear" w:color="auto" w:fill="FFFFFF"/>
            <w:rPrChange w:id="1084" w:author="Adem" w:date="2022-09-01T13:58:00Z">
              <w:rPr>
                <w:rFonts w:ascii="Comic Sans MS" w:hAnsi="Comic Sans MS"/>
                <w:color w:val="212529"/>
                <w:sz w:val="24"/>
                <w:szCs w:val="24"/>
                <w:shd w:val="clear" w:color="auto" w:fill="FFFFFF"/>
              </w:rPr>
            </w:rPrChange>
          </w:rPr>
          <w:t xml:space="preserve"> (To convert lower case to upper case) / cat clarusway.txt | tr [:space:] '\t'</w:t>
        </w:r>
      </w:ins>
      <w:ins w:id="1085" w:author="D" w:date="2022-08-27T22:02:00Z">
        <w:r w:rsidRPr="00D3290D">
          <w:rPr>
            <w:rFonts w:ascii="Arial" w:hAnsi="Arial" w:cs="Arial"/>
            <w:color w:val="212529"/>
            <w:sz w:val="24"/>
            <w:szCs w:val="24"/>
            <w:shd w:val="clear" w:color="auto" w:fill="FFFFFF"/>
            <w:rPrChange w:id="1086" w:author="Adem" w:date="2022-09-01T13:58:00Z">
              <w:rPr>
                <w:rFonts w:ascii="Comic Sans MS" w:hAnsi="Comic Sans MS"/>
                <w:color w:val="212529"/>
                <w:sz w:val="24"/>
                <w:szCs w:val="24"/>
                <w:shd w:val="clear" w:color="auto" w:fill="FFFFFF"/>
              </w:rPr>
            </w:rPrChange>
          </w:rPr>
          <w:t xml:space="preserve"> </w:t>
        </w:r>
      </w:ins>
      <w:ins w:id="1087" w:author="D" w:date="2022-08-27T22:01:00Z">
        <w:r w:rsidRPr="00D3290D">
          <w:rPr>
            <w:rFonts w:ascii="Arial" w:hAnsi="Arial" w:cs="Arial"/>
            <w:color w:val="212529"/>
            <w:sz w:val="24"/>
            <w:szCs w:val="24"/>
            <w:shd w:val="clear" w:color="auto" w:fill="FFFFFF"/>
            <w:rPrChange w:id="1088" w:author="Adem" w:date="2022-09-01T13:58:00Z">
              <w:rPr>
                <w:rFonts w:ascii="Comic Sans MS" w:hAnsi="Comic Sans MS"/>
                <w:color w:val="212529"/>
                <w:sz w:val="24"/>
                <w:szCs w:val="24"/>
                <w:shd w:val="clear" w:color="auto" w:fill="FFFFFF"/>
              </w:rPr>
            </w:rPrChange>
          </w:rPr>
          <w:t>(</w:t>
        </w:r>
      </w:ins>
      <w:ins w:id="1089" w:author="D" w:date="2022-08-27T22:02:00Z">
        <w:r w:rsidRPr="00D3290D">
          <w:rPr>
            <w:rFonts w:ascii="Arial" w:hAnsi="Arial" w:cs="Arial"/>
            <w:color w:val="212529"/>
            <w:sz w:val="24"/>
            <w:szCs w:val="24"/>
            <w:shd w:val="clear" w:color="auto" w:fill="FFFFFF"/>
            <w:rPrChange w:id="1090" w:author="Adem" w:date="2022-09-01T13:58:00Z">
              <w:rPr>
                <w:rFonts w:ascii="Comic Sans MS" w:hAnsi="Comic Sans MS"/>
                <w:color w:val="212529"/>
                <w:sz w:val="24"/>
                <w:szCs w:val="24"/>
                <w:shd w:val="clear" w:color="auto" w:fill="FFFFFF"/>
              </w:rPr>
            </w:rPrChange>
          </w:rPr>
          <w:t>To translate white-space to tabs)</w:t>
        </w:r>
      </w:ins>
    </w:p>
    <w:p w14:paraId="685780DC" w14:textId="7FE414DD" w:rsidR="00254218" w:rsidRPr="00D3290D" w:rsidRDefault="008666AA" w:rsidP="00F41156">
      <w:pPr>
        <w:shd w:val="clear" w:color="auto" w:fill="FFFFFF"/>
        <w:spacing w:after="100" w:afterAutospacing="1" w:line="240" w:lineRule="auto"/>
        <w:outlineLvl w:val="2"/>
        <w:rPr>
          <w:ins w:id="1091" w:author="D" w:date="2022-08-27T22:05:00Z"/>
          <w:rFonts w:ascii="Arial" w:eastAsia="Times New Roman" w:hAnsi="Arial" w:cs="Arial"/>
          <w:color w:val="212529"/>
          <w:sz w:val="24"/>
          <w:szCs w:val="24"/>
          <w:lang w:eastAsia="tr-TR"/>
          <w:rPrChange w:id="1092" w:author="Adem" w:date="2022-09-01T13:58:00Z">
            <w:rPr>
              <w:ins w:id="1093" w:author="D" w:date="2022-08-27T22:05:00Z"/>
              <w:rFonts w:ascii="Comic Sans MS" w:eastAsia="Times New Roman" w:hAnsi="Comic Sans MS" w:cs="Times New Roman"/>
              <w:color w:val="212529"/>
              <w:sz w:val="24"/>
              <w:szCs w:val="24"/>
              <w:lang w:eastAsia="tr-TR"/>
            </w:rPr>
          </w:rPrChange>
        </w:rPr>
      </w:pPr>
      <w:ins w:id="1094" w:author="D" w:date="2022-08-27T22:02:00Z">
        <w:r w:rsidRPr="00D3290D">
          <w:rPr>
            <w:rFonts w:ascii="Arial" w:eastAsia="Times New Roman" w:hAnsi="Arial" w:cs="Arial"/>
            <w:b/>
            <w:bCs/>
            <w:color w:val="212529"/>
            <w:sz w:val="24"/>
            <w:szCs w:val="24"/>
            <w:lang w:eastAsia="tr-TR"/>
            <w:rPrChange w:id="1095" w:author="Adem" w:date="2022-09-01T13:58:00Z">
              <w:rPr>
                <w:rFonts w:ascii="Formular" w:eastAsia="Times New Roman" w:hAnsi="Formular" w:cs="Times New Roman"/>
                <w:color w:val="212529"/>
                <w:sz w:val="27"/>
                <w:szCs w:val="27"/>
                <w:lang w:eastAsia="tr-TR"/>
              </w:rPr>
            </w:rPrChange>
          </w:rPr>
          <w:t xml:space="preserve">wc; </w:t>
        </w:r>
      </w:ins>
      <w:ins w:id="1096" w:author="D" w:date="2022-08-27T22:03:00Z">
        <w:r w:rsidRPr="00D3290D">
          <w:rPr>
            <w:rFonts w:ascii="Arial" w:eastAsia="Times New Roman" w:hAnsi="Arial" w:cs="Arial"/>
            <w:color w:val="212529"/>
            <w:sz w:val="24"/>
            <w:szCs w:val="24"/>
            <w:lang w:eastAsia="tr-TR"/>
            <w:rPrChange w:id="1097" w:author="Adem" w:date="2022-09-01T13:58:00Z">
              <w:rPr>
                <w:rFonts w:ascii="Comic Sans MS" w:eastAsia="Times New Roman" w:hAnsi="Comic Sans MS" w:cs="Times New Roman"/>
                <w:b/>
                <w:bCs/>
                <w:color w:val="212529"/>
                <w:sz w:val="24"/>
                <w:szCs w:val="24"/>
                <w:lang w:eastAsia="tr-TR"/>
              </w:rPr>
            </w:rPrChange>
          </w:rPr>
          <w:t>Counting words, lines and characters is easy with w</w:t>
        </w:r>
      </w:ins>
      <w:proofErr w:type="gramStart"/>
      <w:ins w:id="1098" w:author="D" w:date="2022-08-27T22:04:00Z">
        <w:r w:rsidR="00FF549D" w:rsidRPr="00D3290D">
          <w:rPr>
            <w:rFonts w:ascii="Arial" w:eastAsia="Times New Roman" w:hAnsi="Arial" w:cs="Arial"/>
            <w:color w:val="212529"/>
            <w:sz w:val="24"/>
            <w:szCs w:val="24"/>
            <w:lang w:eastAsia="tr-TR"/>
            <w:rPrChange w:id="1099" w:author="Adem" w:date="2022-09-01T13:58:00Z">
              <w:rPr>
                <w:rFonts w:ascii="Comic Sans MS" w:eastAsia="Times New Roman" w:hAnsi="Comic Sans MS" w:cs="Times New Roman"/>
                <w:color w:val="212529"/>
                <w:sz w:val="24"/>
                <w:szCs w:val="24"/>
                <w:lang w:eastAsia="tr-TR"/>
              </w:rPr>
            </w:rPrChange>
          </w:rPr>
          <w:t>..</w:t>
        </w:r>
        <w:proofErr w:type="gramEnd"/>
        <w:r w:rsidR="00FF549D" w:rsidRPr="00D3290D">
          <w:rPr>
            <w:rFonts w:ascii="Arial" w:eastAsia="Times New Roman" w:hAnsi="Arial" w:cs="Arial"/>
            <w:color w:val="212529"/>
            <w:sz w:val="24"/>
            <w:szCs w:val="24"/>
            <w:lang w:eastAsia="tr-TR"/>
            <w:rPrChange w:id="1100" w:author="Adem" w:date="2022-09-01T13:58:00Z">
              <w:rPr>
                <w:rFonts w:ascii="Comic Sans MS" w:eastAsia="Times New Roman" w:hAnsi="Comic Sans MS" w:cs="Times New Roman"/>
                <w:color w:val="212529"/>
                <w:sz w:val="24"/>
                <w:szCs w:val="24"/>
                <w:lang w:eastAsia="tr-TR"/>
              </w:rPr>
            </w:rPrChange>
          </w:rPr>
          <w:t xml:space="preserve"> </w:t>
        </w:r>
        <w:r w:rsidR="00FF549D" w:rsidRPr="00D3290D">
          <w:rPr>
            <w:rFonts w:ascii="Arial" w:hAnsi="Arial" w:cs="Arial"/>
            <w:rPrChange w:id="1101" w:author="Adem" w:date="2022-09-01T13:58:00Z">
              <w:rPr/>
            </w:rPrChange>
          </w:rPr>
          <w:t xml:space="preserve"> </w:t>
        </w:r>
        <w:r w:rsidR="00FF549D" w:rsidRPr="00D3290D">
          <w:rPr>
            <w:rFonts w:ascii="Arial" w:eastAsia="Times New Roman" w:hAnsi="Arial" w:cs="Arial"/>
            <w:color w:val="212529"/>
            <w:sz w:val="24"/>
            <w:szCs w:val="24"/>
            <w:lang w:eastAsia="tr-TR"/>
            <w:rPrChange w:id="1102" w:author="Adem" w:date="2022-09-01T13:58:00Z">
              <w:rPr>
                <w:rFonts w:ascii="Comic Sans MS" w:eastAsia="Times New Roman" w:hAnsi="Comic Sans MS" w:cs="Times New Roman"/>
                <w:color w:val="212529"/>
                <w:sz w:val="24"/>
                <w:szCs w:val="24"/>
                <w:lang w:eastAsia="tr-TR"/>
              </w:rPr>
            </w:rPrChange>
          </w:rPr>
          <w:t>wc -l tennis.txt wc -w wc -c</w:t>
        </w:r>
      </w:ins>
    </w:p>
    <w:p w14:paraId="6C015BBE" w14:textId="77DEF836" w:rsidR="00C81234" w:rsidRPr="00D3290D" w:rsidRDefault="00C81234" w:rsidP="00F41156">
      <w:pPr>
        <w:shd w:val="clear" w:color="auto" w:fill="FFFFFF"/>
        <w:spacing w:after="100" w:afterAutospacing="1" w:line="240" w:lineRule="auto"/>
        <w:outlineLvl w:val="2"/>
        <w:rPr>
          <w:ins w:id="1103" w:author="D" w:date="2022-08-27T22:06:00Z"/>
          <w:rFonts w:ascii="Arial" w:eastAsia="Times New Roman" w:hAnsi="Arial" w:cs="Arial"/>
          <w:b/>
          <w:bCs/>
          <w:color w:val="212529"/>
          <w:sz w:val="24"/>
          <w:szCs w:val="24"/>
          <w:lang w:eastAsia="tr-TR"/>
          <w:rPrChange w:id="1104" w:author="Adem" w:date="2022-09-01T13:58:00Z">
            <w:rPr>
              <w:ins w:id="1105" w:author="D" w:date="2022-08-27T22:06:00Z"/>
              <w:rFonts w:ascii="Comic Sans MS" w:eastAsia="Times New Roman" w:hAnsi="Comic Sans MS" w:cs="Times New Roman"/>
              <w:b/>
              <w:bCs/>
              <w:color w:val="212529"/>
              <w:sz w:val="24"/>
              <w:szCs w:val="24"/>
              <w:lang w:eastAsia="tr-TR"/>
            </w:rPr>
          </w:rPrChange>
        </w:rPr>
      </w:pPr>
      <w:proofErr w:type="gramStart"/>
      <w:ins w:id="1106" w:author="D" w:date="2022-08-27T22:05:00Z">
        <w:r w:rsidRPr="00D3290D">
          <w:rPr>
            <w:rFonts w:ascii="Arial" w:eastAsia="Times New Roman" w:hAnsi="Arial" w:cs="Arial"/>
            <w:b/>
            <w:bCs/>
            <w:color w:val="212529"/>
            <w:sz w:val="24"/>
            <w:szCs w:val="24"/>
            <w:lang w:eastAsia="tr-TR"/>
            <w:rPrChange w:id="1107" w:author="Adem" w:date="2022-09-01T13:58:00Z">
              <w:rPr>
                <w:rFonts w:ascii="Comic Sans MS" w:eastAsia="Times New Roman" w:hAnsi="Comic Sans MS" w:cs="Times New Roman"/>
                <w:color w:val="212529"/>
                <w:sz w:val="24"/>
                <w:szCs w:val="24"/>
                <w:lang w:eastAsia="tr-TR"/>
              </w:rPr>
            </w:rPrChange>
          </w:rPr>
          <w:t>sort ;</w:t>
        </w:r>
      </w:ins>
      <w:ins w:id="1108" w:author="D" w:date="2022-08-27T22:06:00Z">
        <w:r w:rsidRPr="00D3290D">
          <w:rPr>
            <w:rFonts w:ascii="Arial" w:hAnsi="Arial" w:cs="Arial"/>
            <w:rPrChange w:id="1109" w:author="Adem" w:date="2022-09-01T13:58:00Z">
              <w:rPr/>
            </w:rPrChange>
          </w:rPr>
          <w:t xml:space="preserve"> </w:t>
        </w:r>
        <w:r w:rsidRPr="00D3290D">
          <w:rPr>
            <w:rFonts w:ascii="Arial" w:eastAsia="Times New Roman" w:hAnsi="Arial" w:cs="Arial"/>
            <w:color w:val="212529"/>
            <w:sz w:val="24"/>
            <w:szCs w:val="24"/>
            <w:lang w:eastAsia="tr-TR"/>
            <w:rPrChange w:id="1110" w:author="Adem" w:date="2022-09-01T13:58:00Z">
              <w:rPr>
                <w:rFonts w:ascii="Comic Sans MS" w:eastAsia="Times New Roman" w:hAnsi="Comic Sans MS" w:cs="Times New Roman"/>
                <w:b/>
                <w:bCs/>
                <w:color w:val="212529"/>
                <w:sz w:val="24"/>
                <w:szCs w:val="24"/>
                <w:lang w:eastAsia="tr-TR"/>
              </w:rPr>
            </w:rPrChange>
          </w:rPr>
          <w:t>he</w:t>
        </w:r>
        <w:proofErr w:type="gramEnd"/>
        <w:r w:rsidRPr="00D3290D">
          <w:rPr>
            <w:rFonts w:ascii="Arial" w:eastAsia="Times New Roman" w:hAnsi="Arial" w:cs="Arial"/>
            <w:color w:val="212529"/>
            <w:sz w:val="24"/>
            <w:szCs w:val="24"/>
            <w:lang w:eastAsia="tr-TR"/>
            <w:rPrChange w:id="1111" w:author="Adem" w:date="2022-09-01T13:58:00Z">
              <w:rPr>
                <w:rFonts w:ascii="Comic Sans MS" w:eastAsia="Times New Roman" w:hAnsi="Comic Sans MS" w:cs="Times New Roman"/>
                <w:b/>
                <w:bCs/>
                <w:color w:val="212529"/>
                <w:sz w:val="24"/>
                <w:szCs w:val="24"/>
                <w:lang w:eastAsia="tr-TR"/>
              </w:rPr>
            </w:rPrChange>
          </w:rPr>
          <w:t xml:space="preserve"> sort filter will default to an alphabetical sort</w:t>
        </w:r>
        <w:r w:rsidRPr="00D3290D">
          <w:rPr>
            <w:rFonts w:ascii="Arial" w:eastAsia="Times New Roman" w:hAnsi="Arial" w:cs="Arial"/>
            <w:b/>
            <w:bCs/>
            <w:color w:val="212529"/>
            <w:sz w:val="24"/>
            <w:szCs w:val="24"/>
            <w:lang w:eastAsia="tr-TR"/>
            <w:rPrChange w:id="1112" w:author="Adem" w:date="2022-09-01T13:58:00Z">
              <w:rPr>
                <w:rFonts w:ascii="Comic Sans MS" w:eastAsia="Times New Roman" w:hAnsi="Comic Sans MS" w:cs="Times New Roman"/>
                <w:b/>
                <w:bCs/>
                <w:color w:val="212529"/>
                <w:sz w:val="24"/>
                <w:szCs w:val="24"/>
                <w:lang w:eastAsia="tr-TR"/>
              </w:rPr>
            </w:rPrChange>
          </w:rPr>
          <w:t>.</w:t>
        </w:r>
      </w:ins>
      <w:ins w:id="1113" w:author="D" w:date="2022-08-27T22:07:00Z">
        <w:r w:rsidRPr="00D3290D">
          <w:rPr>
            <w:rFonts w:ascii="Arial" w:eastAsia="Times New Roman" w:hAnsi="Arial" w:cs="Arial"/>
            <w:b/>
            <w:bCs/>
            <w:color w:val="212529"/>
            <w:sz w:val="24"/>
            <w:szCs w:val="24"/>
            <w:lang w:eastAsia="tr-TR"/>
            <w:rPrChange w:id="1114" w:author="Adem" w:date="2022-09-01T13:58:00Z">
              <w:rPr>
                <w:rFonts w:ascii="Comic Sans MS" w:eastAsia="Times New Roman" w:hAnsi="Comic Sans MS" w:cs="Times New Roman"/>
                <w:b/>
                <w:bCs/>
                <w:color w:val="212529"/>
                <w:sz w:val="24"/>
                <w:szCs w:val="24"/>
                <w:lang w:eastAsia="tr-TR"/>
              </w:rPr>
            </w:rPrChange>
          </w:rPr>
          <w:t xml:space="preserve"> </w:t>
        </w:r>
        <w:proofErr w:type="gramStart"/>
        <w:r w:rsidRPr="00D3290D">
          <w:rPr>
            <w:rFonts w:ascii="Arial" w:eastAsia="Times New Roman" w:hAnsi="Arial" w:cs="Arial"/>
            <w:b/>
            <w:bCs/>
            <w:color w:val="212529"/>
            <w:sz w:val="24"/>
            <w:szCs w:val="24"/>
            <w:lang w:eastAsia="tr-TR"/>
            <w:rPrChange w:id="1115" w:author="Adem" w:date="2022-09-01T13:58:00Z">
              <w:rPr>
                <w:rFonts w:ascii="Comic Sans MS" w:eastAsia="Times New Roman" w:hAnsi="Comic Sans MS" w:cs="Times New Roman"/>
                <w:b/>
                <w:bCs/>
                <w:color w:val="212529"/>
                <w:sz w:val="24"/>
                <w:szCs w:val="24"/>
                <w:lang w:eastAsia="tr-TR"/>
              </w:rPr>
            </w:rPrChange>
          </w:rPr>
          <w:t>Exp :</w:t>
        </w:r>
        <w:r w:rsidRPr="00D3290D">
          <w:rPr>
            <w:rFonts w:ascii="Arial" w:hAnsi="Arial" w:cs="Arial"/>
            <w:rPrChange w:id="1116" w:author="Adem" w:date="2022-09-01T13:58:00Z">
              <w:rPr/>
            </w:rPrChange>
          </w:rPr>
          <w:t xml:space="preserve"> </w:t>
        </w:r>
        <w:r w:rsidRPr="00D3290D">
          <w:rPr>
            <w:rFonts w:ascii="Arial" w:eastAsia="Times New Roman" w:hAnsi="Arial" w:cs="Arial"/>
            <w:b/>
            <w:bCs/>
            <w:color w:val="212529"/>
            <w:sz w:val="24"/>
            <w:szCs w:val="24"/>
            <w:lang w:eastAsia="tr-TR"/>
            <w:rPrChange w:id="1117" w:author="Adem" w:date="2022-09-01T13:58:00Z">
              <w:rPr>
                <w:rFonts w:ascii="Comic Sans MS" w:eastAsia="Times New Roman" w:hAnsi="Comic Sans MS" w:cs="Times New Roman"/>
                <w:b/>
                <w:bCs/>
                <w:color w:val="212529"/>
                <w:sz w:val="24"/>
                <w:szCs w:val="24"/>
                <w:lang w:eastAsia="tr-TR"/>
              </w:rPr>
            </w:rPrChange>
          </w:rPr>
          <w:t>sort</w:t>
        </w:r>
        <w:proofErr w:type="gramEnd"/>
        <w:r w:rsidRPr="00D3290D">
          <w:rPr>
            <w:rFonts w:ascii="Arial" w:eastAsia="Times New Roman" w:hAnsi="Arial" w:cs="Arial"/>
            <w:b/>
            <w:bCs/>
            <w:color w:val="212529"/>
            <w:sz w:val="24"/>
            <w:szCs w:val="24"/>
            <w:lang w:eastAsia="tr-TR"/>
            <w:rPrChange w:id="1118" w:author="Adem" w:date="2022-09-01T13:58:00Z">
              <w:rPr>
                <w:rFonts w:ascii="Comic Sans MS" w:eastAsia="Times New Roman" w:hAnsi="Comic Sans MS" w:cs="Times New Roman"/>
                <w:b/>
                <w:bCs/>
                <w:color w:val="212529"/>
                <w:sz w:val="24"/>
                <w:szCs w:val="24"/>
                <w:lang w:eastAsia="tr-TR"/>
              </w:rPr>
            </w:rPrChange>
          </w:rPr>
          <w:t xml:space="preserve"> music.txt</w:t>
        </w:r>
      </w:ins>
    </w:p>
    <w:p w14:paraId="29DC2C6E" w14:textId="77777777" w:rsidR="00C81234" w:rsidRPr="00D3290D" w:rsidRDefault="00C81234">
      <w:pPr>
        <w:shd w:val="clear" w:color="auto" w:fill="FFFFFF"/>
        <w:spacing w:after="0" w:line="240" w:lineRule="auto"/>
        <w:outlineLvl w:val="2"/>
        <w:rPr>
          <w:ins w:id="1119" w:author="D" w:date="2022-08-27T22:07:00Z"/>
          <w:rFonts w:ascii="Arial" w:eastAsia="Times New Roman" w:hAnsi="Arial" w:cs="Arial"/>
          <w:color w:val="212529"/>
          <w:sz w:val="24"/>
          <w:szCs w:val="24"/>
          <w:lang w:eastAsia="tr-TR"/>
          <w:rPrChange w:id="1120" w:author="Adem" w:date="2022-09-01T13:58:00Z">
            <w:rPr>
              <w:ins w:id="1121" w:author="D" w:date="2022-08-27T22:07:00Z"/>
              <w:rFonts w:ascii="Comic Sans MS" w:eastAsia="Times New Roman" w:hAnsi="Comic Sans MS" w:cs="Times New Roman"/>
              <w:b/>
              <w:bCs/>
              <w:color w:val="212529"/>
              <w:sz w:val="24"/>
              <w:szCs w:val="24"/>
              <w:lang w:eastAsia="tr-TR"/>
            </w:rPr>
          </w:rPrChange>
        </w:rPr>
        <w:pPrChange w:id="1122" w:author="D" w:date="2022-08-27T22:07:00Z">
          <w:pPr>
            <w:shd w:val="clear" w:color="auto" w:fill="FFFFFF"/>
            <w:spacing w:after="100" w:afterAutospacing="1" w:line="240" w:lineRule="auto"/>
            <w:outlineLvl w:val="2"/>
          </w:pPr>
        </w:pPrChange>
      </w:pPr>
      <w:ins w:id="1123" w:author="D" w:date="2022-08-27T22:07:00Z">
        <w:r w:rsidRPr="00D3290D">
          <w:rPr>
            <w:rFonts w:ascii="Arial" w:eastAsia="Times New Roman" w:hAnsi="Arial" w:cs="Arial"/>
            <w:color w:val="212529"/>
            <w:sz w:val="24"/>
            <w:szCs w:val="24"/>
            <w:lang w:eastAsia="tr-TR"/>
            <w:rPrChange w:id="1124" w:author="Adem" w:date="2022-09-01T13:58:00Z">
              <w:rPr>
                <w:rFonts w:ascii="Comic Sans MS" w:eastAsia="Times New Roman" w:hAnsi="Comic Sans MS" w:cs="Times New Roman"/>
                <w:b/>
                <w:bCs/>
                <w:color w:val="212529"/>
                <w:sz w:val="24"/>
                <w:szCs w:val="24"/>
                <w:lang w:eastAsia="tr-TR"/>
              </w:rPr>
            </w:rPrChange>
          </w:rPr>
          <w:t>sort -r</w:t>
        </w:r>
        <w:r w:rsidRPr="00D3290D">
          <w:rPr>
            <w:rFonts w:ascii="Arial" w:eastAsia="Times New Roman" w:hAnsi="Arial" w:cs="Arial"/>
            <w:color w:val="212529"/>
            <w:sz w:val="24"/>
            <w:szCs w:val="24"/>
            <w:lang w:eastAsia="tr-TR"/>
            <w:rPrChange w:id="1125" w:author="Adem" w:date="2022-09-01T13:58:00Z">
              <w:rPr>
                <w:rFonts w:ascii="Comic Sans MS" w:eastAsia="Times New Roman" w:hAnsi="Comic Sans MS" w:cs="Times New Roman"/>
                <w:b/>
                <w:bCs/>
                <w:color w:val="212529"/>
                <w:sz w:val="24"/>
                <w:szCs w:val="24"/>
                <w:lang w:eastAsia="tr-TR"/>
              </w:rPr>
            </w:rPrChange>
          </w:rPr>
          <w:tab/>
          <w:t>the flag returns the results in reverse order</w:t>
        </w:r>
      </w:ins>
    </w:p>
    <w:p w14:paraId="7EA13579" w14:textId="77777777" w:rsidR="00C81234" w:rsidRPr="00D3290D" w:rsidRDefault="00C81234">
      <w:pPr>
        <w:shd w:val="clear" w:color="auto" w:fill="FFFFFF"/>
        <w:spacing w:after="0" w:line="240" w:lineRule="auto"/>
        <w:outlineLvl w:val="2"/>
        <w:rPr>
          <w:ins w:id="1126" w:author="D" w:date="2022-08-27T22:07:00Z"/>
          <w:rFonts w:ascii="Arial" w:eastAsia="Times New Roman" w:hAnsi="Arial" w:cs="Arial"/>
          <w:color w:val="212529"/>
          <w:sz w:val="24"/>
          <w:szCs w:val="24"/>
          <w:lang w:eastAsia="tr-TR"/>
          <w:rPrChange w:id="1127" w:author="Adem" w:date="2022-09-01T13:58:00Z">
            <w:rPr>
              <w:ins w:id="1128" w:author="D" w:date="2022-08-27T22:07:00Z"/>
              <w:rFonts w:ascii="Comic Sans MS" w:eastAsia="Times New Roman" w:hAnsi="Comic Sans MS" w:cs="Times New Roman"/>
              <w:b/>
              <w:bCs/>
              <w:color w:val="212529"/>
              <w:sz w:val="24"/>
              <w:szCs w:val="24"/>
              <w:lang w:eastAsia="tr-TR"/>
            </w:rPr>
          </w:rPrChange>
        </w:rPr>
        <w:pPrChange w:id="1129" w:author="D" w:date="2022-08-27T22:07:00Z">
          <w:pPr>
            <w:shd w:val="clear" w:color="auto" w:fill="FFFFFF"/>
            <w:spacing w:after="100" w:afterAutospacing="1" w:line="240" w:lineRule="auto"/>
            <w:outlineLvl w:val="2"/>
          </w:pPr>
        </w:pPrChange>
      </w:pPr>
      <w:ins w:id="1130" w:author="D" w:date="2022-08-27T22:07:00Z">
        <w:r w:rsidRPr="00D3290D">
          <w:rPr>
            <w:rFonts w:ascii="Arial" w:eastAsia="Times New Roman" w:hAnsi="Arial" w:cs="Arial"/>
            <w:color w:val="212529"/>
            <w:sz w:val="24"/>
            <w:szCs w:val="24"/>
            <w:lang w:eastAsia="tr-TR"/>
            <w:rPrChange w:id="1131" w:author="Adem" w:date="2022-09-01T13:58:00Z">
              <w:rPr>
                <w:rFonts w:ascii="Comic Sans MS" w:eastAsia="Times New Roman" w:hAnsi="Comic Sans MS" w:cs="Times New Roman"/>
                <w:b/>
                <w:bCs/>
                <w:color w:val="212529"/>
                <w:sz w:val="24"/>
                <w:szCs w:val="24"/>
                <w:lang w:eastAsia="tr-TR"/>
              </w:rPr>
            </w:rPrChange>
          </w:rPr>
          <w:t>sort -f</w:t>
        </w:r>
        <w:r w:rsidRPr="00D3290D">
          <w:rPr>
            <w:rFonts w:ascii="Arial" w:eastAsia="Times New Roman" w:hAnsi="Arial" w:cs="Arial"/>
            <w:color w:val="212529"/>
            <w:sz w:val="24"/>
            <w:szCs w:val="24"/>
            <w:lang w:eastAsia="tr-TR"/>
            <w:rPrChange w:id="1132" w:author="Adem" w:date="2022-09-01T13:58:00Z">
              <w:rPr>
                <w:rFonts w:ascii="Comic Sans MS" w:eastAsia="Times New Roman" w:hAnsi="Comic Sans MS" w:cs="Times New Roman"/>
                <w:b/>
                <w:bCs/>
                <w:color w:val="212529"/>
                <w:sz w:val="24"/>
                <w:szCs w:val="24"/>
                <w:lang w:eastAsia="tr-TR"/>
              </w:rPr>
            </w:rPrChange>
          </w:rPr>
          <w:tab/>
          <w:t>the flag does case insensitive sorting</w:t>
        </w:r>
      </w:ins>
    </w:p>
    <w:p w14:paraId="77B95DF8" w14:textId="4086C114" w:rsidR="00C81234" w:rsidRPr="00D3290D" w:rsidRDefault="00C81234">
      <w:pPr>
        <w:shd w:val="clear" w:color="auto" w:fill="FFFFFF"/>
        <w:spacing w:after="0" w:line="360" w:lineRule="auto"/>
        <w:outlineLvl w:val="2"/>
        <w:rPr>
          <w:ins w:id="1133" w:author="D" w:date="2022-08-27T22:07:00Z"/>
          <w:rFonts w:ascii="Arial" w:eastAsia="Times New Roman" w:hAnsi="Arial" w:cs="Arial"/>
          <w:color w:val="212529"/>
          <w:sz w:val="24"/>
          <w:szCs w:val="24"/>
          <w:lang w:eastAsia="tr-TR"/>
          <w:rPrChange w:id="1134" w:author="Adem" w:date="2022-09-01T13:58:00Z">
            <w:rPr>
              <w:ins w:id="1135" w:author="D" w:date="2022-08-27T22:07:00Z"/>
              <w:rFonts w:ascii="Comic Sans MS" w:eastAsia="Times New Roman" w:hAnsi="Comic Sans MS" w:cs="Times New Roman"/>
              <w:color w:val="212529"/>
              <w:sz w:val="24"/>
              <w:szCs w:val="24"/>
              <w:lang w:eastAsia="tr-TR"/>
            </w:rPr>
          </w:rPrChange>
        </w:rPr>
        <w:pPrChange w:id="1136" w:author="D" w:date="2022-08-27T22:08:00Z">
          <w:pPr>
            <w:shd w:val="clear" w:color="auto" w:fill="FFFFFF"/>
            <w:spacing w:after="0" w:line="240" w:lineRule="auto"/>
            <w:outlineLvl w:val="2"/>
          </w:pPr>
        </w:pPrChange>
      </w:pPr>
      <w:ins w:id="1137" w:author="D" w:date="2022-08-27T22:07:00Z">
        <w:r w:rsidRPr="00D3290D">
          <w:rPr>
            <w:rFonts w:ascii="Arial" w:eastAsia="Times New Roman" w:hAnsi="Arial" w:cs="Arial"/>
            <w:color w:val="212529"/>
            <w:sz w:val="24"/>
            <w:szCs w:val="24"/>
            <w:lang w:eastAsia="tr-TR"/>
            <w:rPrChange w:id="1138" w:author="Adem" w:date="2022-09-01T13:58:00Z">
              <w:rPr>
                <w:rFonts w:ascii="Comic Sans MS" w:eastAsia="Times New Roman" w:hAnsi="Comic Sans MS" w:cs="Times New Roman"/>
                <w:b/>
                <w:bCs/>
                <w:color w:val="212529"/>
                <w:sz w:val="24"/>
                <w:szCs w:val="24"/>
                <w:lang w:eastAsia="tr-TR"/>
              </w:rPr>
            </w:rPrChange>
          </w:rPr>
          <w:t>sort -n</w:t>
        </w:r>
        <w:r w:rsidRPr="00D3290D">
          <w:rPr>
            <w:rFonts w:ascii="Arial" w:eastAsia="Times New Roman" w:hAnsi="Arial" w:cs="Arial"/>
            <w:color w:val="212529"/>
            <w:sz w:val="24"/>
            <w:szCs w:val="24"/>
            <w:lang w:eastAsia="tr-TR"/>
            <w:rPrChange w:id="1139" w:author="Adem" w:date="2022-09-01T13:58:00Z">
              <w:rPr>
                <w:rFonts w:ascii="Comic Sans MS" w:eastAsia="Times New Roman" w:hAnsi="Comic Sans MS" w:cs="Times New Roman"/>
                <w:b/>
                <w:bCs/>
                <w:color w:val="212529"/>
                <w:sz w:val="24"/>
                <w:szCs w:val="24"/>
                <w:lang w:eastAsia="tr-TR"/>
              </w:rPr>
            </w:rPrChange>
          </w:rPr>
          <w:tab/>
          <w:t>the flag returns the results as per numerical order</w:t>
        </w:r>
      </w:ins>
    </w:p>
    <w:p w14:paraId="0CAA0000" w14:textId="38EAB3E9" w:rsidR="003D3862" w:rsidRPr="00D3290D" w:rsidRDefault="003D3862" w:rsidP="003D3862">
      <w:pPr>
        <w:shd w:val="clear" w:color="auto" w:fill="FFFFFF"/>
        <w:spacing w:after="0" w:line="360" w:lineRule="auto"/>
        <w:outlineLvl w:val="2"/>
        <w:rPr>
          <w:ins w:id="1140" w:author="D" w:date="2022-08-27T22:09:00Z"/>
          <w:rFonts w:ascii="Arial" w:eastAsia="Times New Roman" w:hAnsi="Arial" w:cs="Arial"/>
          <w:b/>
          <w:bCs/>
          <w:color w:val="212529"/>
          <w:sz w:val="24"/>
          <w:szCs w:val="24"/>
          <w:lang w:eastAsia="tr-TR"/>
          <w:rPrChange w:id="1141" w:author="Adem" w:date="2022-09-01T13:58:00Z">
            <w:rPr>
              <w:ins w:id="1142" w:author="D" w:date="2022-08-27T22:09:00Z"/>
              <w:rFonts w:ascii="Comic Sans MS" w:eastAsia="Times New Roman" w:hAnsi="Comic Sans MS" w:cs="Times New Roman"/>
              <w:b/>
              <w:bCs/>
              <w:color w:val="212529"/>
              <w:sz w:val="24"/>
              <w:szCs w:val="24"/>
              <w:lang w:eastAsia="tr-TR"/>
            </w:rPr>
          </w:rPrChange>
        </w:rPr>
      </w:pPr>
      <w:ins w:id="1143" w:author="D" w:date="2022-08-27T22:07:00Z">
        <w:r w:rsidRPr="00D3290D">
          <w:rPr>
            <w:rFonts w:ascii="Arial" w:eastAsia="Times New Roman" w:hAnsi="Arial" w:cs="Arial"/>
            <w:b/>
            <w:bCs/>
            <w:color w:val="212529"/>
            <w:sz w:val="24"/>
            <w:szCs w:val="24"/>
            <w:lang w:eastAsia="tr-TR"/>
            <w:rPrChange w:id="1144" w:author="Adem" w:date="2022-09-01T13:58:00Z">
              <w:rPr>
                <w:rFonts w:ascii="Comic Sans MS" w:eastAsia="Times New Roman" w:hAnsi="Comic Sans MS" w:cs="Times New Roman"/>
                <w:color w:val="212529"/>
                <w:sz w:val="24"/>
                <w:szCs w:val="24"/>
                <w:lang w:eastAsia="tr-TR"/>
              </w:rPr>
            </w:rPrChange>
          </w:rPr>
          <w:t>uniq</w:t>
        </w:r>
      </w:ins>
      <w:ins w:id="1145" w:author="D" w:date="2022-08-27T22:08:00Z">
        <w:r w:rsidRPr="00D3290D">
          <w:rPr>
            <w:rFonts w:ascii="Arial" w:eastAsia="Times New Roman" w:hAnsi="Arial" w:cs="Arial"/>
            <w:b/>
            <w:bCs/>
            <w:color w:val="212529"/>
            <w:sz w:val="24"/>
            <w:szCs w:val="24"/>
            <w:lang w:eastAsia="tr-TR"/>
            <w:rPrChange w:id="1146" w:author="Adem" w:date="2022-09-01T13:58:00Z">
              <w:rPr>
                <w:rFonts w:ascii="Comic Sans MS" w:eastAsia="Times New Roman" w:hAnsi="Comic Sans MS" w:cs="Times New Roman"/>
                <w:b/>
                <w:bCs/>
                <w:color w:val="212529"/>
                <w:sz w:val="24"/>
                <w:szCs w:val="24"/>
                <w:lang w:eastAsia="tr-TR"/>
              </w:rPr>
            </w:rPrChange>
          </w:rPr>
          <w:t xml:space="preserve">; </w:t>
        </w:r>
        <w:r w:rsidR="00E271E8" w:rsidRPr="00D3290D">
          <w:rPr>
            <w:rFonts w:ascii="Arial" w:eastAsia="Times New Roman" w:hAnsi="Arial" w:cs="Arial"/>
            <w:color w:val="212529"/>
            <w:sz w:val="24"/>
            <w:szCs w:val="24"/>
            <w:lang w:eastAsia="tr-TR"/>
            <w:rPrChange w:id="1147" w:author="Adem" w:date="2022-09-01T13:58:00Z">
              <w:rPr>
                <w:rFonts w:ascii="Comic Sans MS" w:eastAsia="Times New Roman" w:hAnsi="Comic Sans MS" w:cs="Times New Roman"/>
                <w:b/>
                <w:bCs/>
                <w:color w:val="212529"/>
                <w:sz w:val="24"/>
                <w:szCs w:val="24"/>
                <w:lang w:eastAsia="tr-TR"/>
              </w:rPr>
            </w:rPrChange>
          </w:rPr>
          <w:t xml:space="preserve">You can remove duplicates from a sorted </w:t>
        </w:r>
        <w:proofErr w:type="gramStart"/>
        <w:r w:rsidR="00E271E8" w:rsidRPr="00D3290D">
          <w:rPr>
            <w:rFonts w:ascii="Arial" w:eastAsia="Times New Roman" w:hAnsi="Arial" w:cs="Arial"/>
            <w:color w:val="212529"/>
            <w:sz w:val="24"/>
            <w:szCs w:val="24"/>
            <w:lang w:eastAsia="tr-TR"/>
            <w:rPrChange w:id="1148" w:author="Adem" w:date="2022-09-01T13:58:00Z">
              <w:rPr>
                <w:rFonts w:ascii="Comic Sans MS" w:eastAsia="Times New Roman" w:hAnsi="Comic Sans MS" w:cs="Times New Roman"/>
                <w:b/>
                <w:bCs/>
                <w:color w:val="212529"/>
                <w:sz w:val="24"/>
                <w:szCs w:val="24"/>
                <w:lang w:eastAsia="tr-TR"/>
              </w:rPr>
            </w:rPrChange>
          </w:rPr>
          <w:t>list</w:t>
        </w:r>
        <w:r w:rsidR="00E271E8" w:rsidRPr="00D3290D">
          <w:rPr>
            <w:rFonts w:ascii="Arial" w:eastAsia="Times New Roman" w:hAnsi="Arial" w:cs="Arial"/>
            <w:b/>
            <w:bCs/>
            <w:color w:val="212529"/>
            <w:sz w:val="24"/>
            <w:szCs w:val="24"/>
            <w:lang w:eastAsia="tr-TR"/>
            <w:rPrChange w:id="1149" w:author="Adem" w:date="2022-09-01T13:58:00Z">
              <w:rPr>
                <w:rFonts w:ascii="Comic Sans MS" w:eastAsia="Times New Roman" w:hAnsi="Comic Sans MS" w:cs="Times New Roman"/>
                <w:b/>
                <w:bCs/>
                <w:color w:val="212529"/>
                <w:sz w:val="24"/>
                <w:szCs w:val="24"/>
                <w:lang w:eastAsia="tr-TR"/>
              </w:rPr>
            </w:rPrChange>
          </w:rPr>
          <w:t>.</w:t>
        </w:r>
      </w:ins>
      <w:ins w:id="1150" w:author="D" w:date="2022-08-27T22:09:00Z">
        <w:r w:rsidR="00E271E8" w:rsidRPr="00D3290D">
          <w:rPr>
            <w:rFonts w:ascii="Arial" w:eastAsia="Times New Roman" w:hAnsi="Arial" w:cs="Arial"/>
            <w:b/>
            <w:bCs/>
            <w:color w:val="212529"/>
            <w:sz w:val="24"/>
            <w:szCs w:val="24"/>
            <w:lang w:eastAsia="tr-TR"/>
            <w:rPrChange w:id="1151" w:author="Adem" w:date="2022-09-01T13:58:00Z">
              <w:rPr>
                <w:rFonts w:ascii="Comic Sans MS" w:eastAsia="Times New Roman" w:hAnsi="Comic Sans MS" w:cs="Times New Roman"/>
                <w:b/>
                <w:bCs/>
                <w:color w:val="212529"/>
                <w:sz w:val="24"/>
                <w:szCs w:val="24"/>
                <w:lang w:eastAsia="tr-TR"/>
              </w:rPr>
            </w:rPrChange>
          </w:rPr>
          <w:t>E</w:t>
        </w:r>
      </w:ins>
      <w:ins w:id="1152" w:author="D" w:date="2022-08-27T22:08:00Z">
        <w:r w:rsidR="00E271E8" w:rsidRPr="00D3290D">
          <w:rPr>
            <w:rFonts w:ascii="Arial" w:eastAsia="Times New Roman" w:hAnsi="Arial" w:cs="Arial"/>
            <w:b/>
            <w:bCs/>
            <w:color w:val="212529"/>
            <w:sz w:val="24"/>
            <w:szCs w:val="24"/>
            <w:lang w:eastAsia="tr-TR"/>
            <w:rPrChange w:id="1153" w:author="Adem" w:date="2022-09-01T13:58:00Z">
              <w:rPr>
                <w:rFonts w:ascii="Comic Sans MS" w:eastAsia="Times New Roman" w:hAnsi="Comic Sans MS" w:cs="Times New Roman"/>
                <w:b/>
                <w:bCs/>
                <w:color w:val="212529"/>
                <w:sz w:val="24"/>
                <w:szCs w:val="24"/>
                <w:lang w:eastAsia="tr-TR"/>
              </w:rPr>
            </w:rPrChange>
          </w:rPr>
          <w:t>xp</w:t>
        </w:r>
        <w:proofErr w:type="gramEnd"/>
        <w:r w:rsidR="00E271E8" w:rsidRPr="00D3290D">
          <w:rPr>
            <w:rFonts w:ascii="Arial" w:eastAsia="Times New Roman" w:hAnsi="Arial" w:cs="Arial"/>
            <w:b/>
            <w:bCs/>
            <w:color w:val="212529"/>
            <w:sz w:val="24"/>
            <w:szCs w:val="24"/>
            <w:lang w:eastAsia="tr-TR"/>
            <w:rPrChange w:id="1154" w:author="Adem" w:date="2022-09-01T13:58:00Z">
              <w:rPr>
                <w:rFonts w:ascii="Comic Sans MS" w:eastAsia="Times New Roman" w:hAnsi="Comic Sans MS" w:cs="Times New Roman"/>
                <w:b/>
                <w:bCs/>
                <w:color w:val="212529"/>
                <w:sz w:val="24"/>
                <w:szCs w:val="24"/>
                <w:lang w:eastAsia="tr-TR"/>
              </w:rPr>
            </w:rPrChange>
          </w:rPr>
          <w:t>: sort music.txt |uniq</w:t>
        </w:r>
      </w:ins>
    </w:p>
    <w:p w14:paraId="1F04CA70" w14:textId="030B2582" w:rsidR="00E271E8" w:rsidRPr="00D3290D" w:rsidRDefault="00E271E8" w:rsidP="003D3862">
      <w:pPr>
        <w:shd w:val="clear" w:color="auto" w:fill="FFFFFF"/>
        <w:spacing w:after="0" w:line="360" w:lineRule="auto"/>
        <w:outlineLvl w:val="2"/>
        <w:rPr>
          <w:ins w:id="1155" w:author="D" w:date="2022-08-27T22:10:00Z"/>
          <w:rFonts w:ascii="Arial" w:eastAsia="Times New Roman" w:hAnsi="Arial" w:cs="Arial"/>
          <w:color w:val="212529"/>
          <w:sz w:val="24"/>
          <w:szCs w:val="24"/>
          <w:lang w:eastAsia="tr-TR"/>
          <w:rPrChange w:id="1156" w:author="Adem" w:date="2022-09-01T13:58:00Z">
            <w:rPr>
              <w:ins w:id="1157" w:author="D" w:date="2022-08-27T22:10:00Z"/>
              <w:rFonts w:ascii="Comic Sans MS" w:eastAsia="Times New Roman" w:hAnsi="Comic Sans MS" w:cs="Times New Roman"/>
              <w:color w:val="212529"/>
              <w:sz w:val="24"/>
              <w:szCs w:val="24"/>
              <w:lang w:eastAsia="tr-TR"/>
            </w:rPr>
          </w:rPrChange>
        </w:rPr>
      </w:pPr>
      <w:ins w:id="1158" w:author="D" w:date="2022-08-27T22:09:00Z">
        <w:r w:rsidRPr="00D3290D">
          <w:rPr>
            <w:rFonts w:ascii="Arial" w:eastAsia="Times New Roman" w:hAnsi="Arial" w:cs="Arial"/>
            <w:b/>
            <w:bCs/>
            <w:color w:val="212529"/>
            <w:sz w:val="24"/>
            <w:szCs w:val="24"/>
            <w:lang w:eastAsia="tr-TR"/>
            <w:rPrChange w:id="1159" w:author="Adem" w:date="2022-09-01T13:58:00Z">
              <w:rPr>
                <w:rFonts w:ascii="Comic Sans MS" w:eastAsia="Times New Roman" w:hAnsi="Comic Sans MS" w:cs="Times New Roman"/>
                <w:b/>
                <w:bCs/>
                <w:color w:val="212529"/>
                <w:sz w:val="24"/>
                <w:szCs w:val="24"/>
                <w:lang w:eastAsia="tr-TR"/>
              </w:rPr>
            </w:rPrChange>
          </w:rPr>
          <w:t xml:space="preserve">comm; </w:t>
        </w:r>
        <w:r w:rsidRPr="00D3290D">
          <w:rPr>
            <w:rFonts w:ascii="Arial" w:eastAsia="Times New Roman" w:hAnsi="Arial" w:cs="Arial"/>
            <w:color w:val="212529"/>
            <w:sz w:val="24"/>
            <w:szCs w:val="24"/>
            <w:lang w:eastAsia="tr-TR"/>
            <w:rPrChange w:id="1160" w:author="Adem" w:date="2022-09-01T13:58:00Z">
              <w:rPr>
                <w:rFonts w:ascii="Comic Sans MS" w:eastAsia="Times New Roman" w:hAnsi="Comic Sans MS" w:cs="Times New Roman"/>
                <w:b/>
                <w:bCs/>
                <w:color w:val="212529"/>
                <w:sz w:val="24"/>
                <w:szCs w:val="24"/>
                <w:lang w:eastAsia="tr-TR"/>
              </w:rPr>
            </w:rPrChange>
          </w:rPr>
          <w:t xml:space="preserve">Comparing streams (or files) can be </w:t>
        </w:r>
        <w:proofErr w:type="gramStart"/>
        <w:r w:rsidRPr="00D3290D">
          <w:rPr>
            <w:rFonts w:ascii="Arial" w:eastAsia="Times New Roman" w:hAnsi="Arial" w:cs="Arial"/>
            <w:color w:val="212529"/>
            <w:sz w:val="24"/>
            <w:szCs w:val="24"/>
            <w:lang w:eastAsia="tr-TR"/>
            <w:rPrChange w:id="1161" w:author="Adem" w:date="2022-09-01T13:58:00Z">
              <w:rPr>
                <w:rFonts w:ascii="Comic Sans MS" w:eastAsia="Times New Roman" w:hAnsi="Comic Sans MS" w:cs="Times New Roman"/>
                <w:b/>
                <w:bCs/>
                <w:color w:val="212529"/>
                <w:sz w:val="24"/>
                <w:szCs w:val="24"/>
                <w:lang w:eastAsia="tr-TR"/>
              </w:rPr>
            </w:rPrChange>
          </w:rPr>
          <w:t>done</w:t>
        </w:r>
        <w:proofErr w:type="gramEnd"/>
        <w:r w:rsidRPr="00D3290D">
          <w:rPr>
            <w:rFonts w:ascii="Arial" w:eastAsia="Times New Roman" w:hAnsi="Arial" w:cs="Arial"/>
            <w:color w:val="212529"/>
            <w:sz w:val="24"/>
            <w:szCs w:val="24"/>
            <w:lang w:eastAsia="tr-TR"/>
            <w:rPrChange w:id="1162" w:author="Adem" w:date="2022-09-01T13:58:00Z">
              <w:rPr>
                <w:rFonts w:ascii="Comic Sans MS" w:eastAsia="Times New Roman" w:hAnsi="Comic Sans MS" w:cs="Times New Roman"/>
                <w:b/>
                <w:bCs/>
                <w:color w:val="212529"/>
                <w:sz w:val="24"/>
                <w:szCs w:val="24"/>
                <w:lang w:eastAsia="tr-TR"/>
              </w:rPr>
            </w:rPrChange>
          </w:rPr>
          <w:t xml:space="preserve"> with the comm</w:t>
        </w:r>
      </w:ins>
    </w:p>
    <w:p w14:paraId="5DAA8E05" w14:textId="69A5B7EC" w:rsidR="00E271E8" w:rsidRPr="00D3290D" w:rsidRDefault="00E271E8" w:rsidP="003D3862">
      <w:pPr>
        <w:shd w:val="clear" w:color="auto" w:fill="FFFFFF"/>
        <w:spacing w:after="0" w:line="360" w:lineRule="auto"/>
        <w:outlineLvl w:val="2"/>
        <w:rPr>
          <w:ins w:id="1163" w:author="D" w:date="2022-08-27T22:11:00Z"/>
          <w:rFonts w:ascii="Arial" w:eastAsia="Times New Roman" w:hAnsi="Arial" w:cs="Arial"/>
          <w:color w:val="212529"/>
          <w:sz w:val="24"/>
          <w:szCs w:val="24"/>
          <w:lang w:eastAsia="tr-TR"/>
          <w:rPrChange w:id="1164" w:author="Adem" w:date="2022-09-01T13:58:00Z">
            <w:rPr>
              <w:ins w:id="1165" w:author="D" w:date="2022-08-27T22:11:00Z"/>
              <w:rFonts w:ascii="Comic Sans MS" w:eastAsia="Times New Roman" w:hAnsi="Comic Sans MS" w:cs="Times New Roman"/>
              <w:color w:val="212529"/>
              <w:sz w:val="24"/>
              <w:szCs w:val="24"/>
              <w:lang w:eastAsia="tr-TR"/>
            </w:rPr>
          </w:rPrChange>
        </w:rPr>
      </w:pPr>
      <w:ins w:id="1166" w:author="D" w:date="2022-08-27T22:10:00Z">
        <w:r w:rsidRPr="00D3290D">
          <w:rPr>
            <w:rFonts w:ascii="Arial" w:eastAsia="Times New Roman" w:hAnsi="Arial" w:cs="Arial"/>
            <w:color w:val="212529"/>
            <w:sz w:val="24"/>
            <w:szCs w:val="24"/>
            <w:lang w:eastAsia="tr-TR"/>
            <w:rPrChange w:id="1167" w:author="Adem" w:date="2022-09-01T13:58:00Z">
              <w:rPr>
                <w:rFonts w:ascii="Comic Sans MS" w:eastAsia="Times New Roman" w:hAnsi="Comic Sans MS" w:cs="Times New Roman"/>
                <w:color w:val="212529"/>
                <w:sz w:val="24"/>
                <w:szCs w:val="24"/>
                <w:lang w:eastAsia="tr-TR"/>
              </w:rPr>
            </w:rPrChange>
          </w:rPr>
          <w:t>$ cat list1.txt / $</w:t>
        </w:r>
        <w:r w:rsidRPr="00D3290D">
          <w:rPr>
            <w:rFonts w:ascii="Arial" w:hAnsi="Arial" w:cs="Arial"/>
            <w:rPrChange w:id="1168" w:author="Adem" w:date="2022-09-01T13:58:00Z">
              <w:rPr/>
            </w:rPrChange>
          </w:rPr>
          <w:t xml:space="preserve"> </w:t>
        </w:r>
        <w:r w:rsidRPr="00D3290D">
          <w:rPr>
            <w:rFonts w:ascii="Arial" w:eastAsia="Times New Roman" w:hAnsi="Arial" w:cs="Arial"/>
            <w:color w:val="212529"/>
            <w:sz w:val="24"/>
            <w:szCs w:val="24"/>
            <w:lang w:eastAsia="tr-TR"/>
            <w:rPrChange w:id="1169" w:author="Adem" w:date="2022-09-01T13:58:00Z">
              <w:rPr>
                <w:rFonts w:ascii="Comic Sans MS" w:eastAsia="Times New Roman" w:hAnsi="Comic Sans MS" w:cs="Times New Roman"/>
                <w:color w:val="212529"/>
                <w:sz w:val="24"/>
                <w:szCs w:val="24"/>
                <w:lang w:eastAsia="tr-TR"/>
              </w:rPr>
            </w:rPrChange>
          </w:rPr>
          <w:t>cat list2.txt/</w:t>
        </w:r>
        <w:r w:rsidRPr="00D3290D">
          <w:rPr>
            <w:rFonts w:ascii="Arial" w:hAnsi="Arial" w:cs="Arial"/>
            <w:rPrChange w:id="1170" w:author="Adem" w:date="2022-09-01T13:58:00Z">
              <w:rPr/>
            </w:rPrChange>
          </w:rPr>
          <w:t xml:space="preserve"> </w:t>
        </w:r>
        <w:r w:rsidRPr="00D3290D">
          <w:rPr>
            <w:rFonts w:ascii="Arial" w:eastAsia="Times New Roman" w:hAnsi="Arial" w:cs="Arial"/>
            <w:color w:val="212529"/>
            <w:sz w:val="24"/>
            <w:szCs w:val="24"/>
            <w:lang w:eastAsia="tr-TR"/>
            <w:rPrChange w:id="1171" w:author="Adem" w:date="2022-09-01T13:58:00Z">
              <w:rPr>
                <w:rFonts w:ascii="Comic Sans MS" w:eastAsia="Times New Roman" w:hAnsi="Comic Sans MS" w:cs="Times New Roman"/>
                <w:color w:val="212529"/>
                <w:sz w:val="24"/>
                <w:szCs w:val="24"/>
                <w:lang w:eastAsia="tr-TR"/>
              </w:rPr>
            </w:rPrChange>
          </w:rPr>
          <w:t>$ comm list1.txt list2.txt</w:t>
        </w:r>
      </w:ins>
    </w:p>
    <w:p w14:paraId="08F94D9A" w14:textId="77777777" w:rsidR="000A5EB0" w:rsidRPr="00D3290D" w:rsidRDefault="000A5EB0" w:rsidP="003D3862">
      <w:pPr>
        <w:shd w:val="clear" w:color="auto" w:fill="FFFFFF"/>
        <w:spacing w:after="0" w:line="360" w:lineRule="auto"/>
        <w:outlineLvl w:val="2"/>
        <w:rPr>
          <w:ins w:id="1172" w:author="D" w:date="2022-08-28T22:31:00Z"/>
          <w:rFonts w:ascii="Arial" w:eastAsia="Times New Roman" w:hAnsi="Arial" w:cs="Arial"/>
          <w:b/>
          <w:bCs/>
          <w:color w:val="212529"/>
          <w:sz w:val="28"/>
          <w:szCs w:val="28"/>
          <w:lang w:eastAsia="tr-TR"/>
          <w:rPrChange w:id="1173" w:author="Adem" w:date="2022-09-01T13:58:00Z">
            <w:rPr>
              <w:ins w:id="1174" w:author="D" w:date="2022-08-28T22:31:00Z"/>
              <w:rFonts w:ascii="Comic Sans MS" w:eastAsia="Times New Roman" w:hAnsi="Comic Sans MS" w:cs="Times New Roman"/>
              <w:b/>
              <w:bCs/>
              <w:color w:val="212529"/>
              <w:sz w:val="28"/>
              <w:szCs w:val="28"/>
              <w:lang w:eastAsia="tr-TR"/>
            </w:rPr>
          </w:rPrChange>
        </w:rPr>
      </w:pPr>
    </w:p>
    <w:p w14:paraId="37FCEAA8" w14:textId="77777777" w:rsidR="000A5EB0" w:rsidRPr="00D3290D" w:rsidRDefault="000A5EB0" w:rsidP="003D3862">
      <w:pPr>
        <w:shd w:val="clear" w:color="auto" w:fill="FFFFFF"/>
        <w:spacing w:after="0" w:line="360" w:lineRule="auto"/>
        <w:outlineLvl w:val="2"/>
        <w:rPr>
          <w:ins w:id="1175" w:author="D" w:date="2022-08-28T22:31:00Z"/>
          <w:rFonts w:ascii="Arial" w:eastAsia="Times New Roman" w:hAnsi="Arial" w:cs="Arial"/>
          <w:b/>
          <w:bCs/>
          <w:color w:val="212529"/>
          <w:sz w:val="28"/>
          <w:szCs w:val="28"/>
          <w:lang w:eastAsia="tr-TR"/>
          <w:rPrChange w:id="1176" w:author="Adem" w:date="2022-09-01T13:58:00Z">
            <w:rPr>
              <w:ins w:id="1177" w:author="D" w:date="2022-08-28T22:31:00Z"/>
              <w:rFonts w:ascii="Comic Sans MS" w:eastAsia="Times New Roman" w:hAnsi="Comic Sans MS" w:cs="Times New Roman"/>
              <w:b/>
              <w:bCs/>
              <w:color w:val="212529"/>
              <w:sz w:val="28"/>
              <w:szCs w:val="28"/>
              <w:lang w:eastAsia="tr-TR"/>
            </w:rPr>
          </w:rPrChange>
        </w:rPr>
      </w:pPr>
    </w:p>
    <w:p w14:paraId="333EFC2D" w14:textId="77777777" w:rsidR="000A5EB0" w:rsidRPr="00D3290D" w:rsidRDefault="000A5EB0" w:rsidP="003D3862">
      <w:pPr>
        <w:shd w:val="clear" w:color="auto" w:fill="FFFFFF"/>
        <w:spacing w:after="0" w:line="360" w:lineRule="auto"/>
        <w:outlineLvl w:val="2"/>
        <w:rPr>
          <w:ins w:id="1178" w:author="D" w:date="2022-08-28T22:31:00Z"/>
          <w:rFonts w:ascii="Arial" w:eastAsia="Times New Roman" w:hAnsi="Arial" w:cs="Arial"/>
          <w:b/>
          <w:bCs/>
          <w:color w:val="212529"/>
          <w:sz w:val="28"/>
          <w:szCs w:val="28"/>
          <w:lang w:eastAsia="tr-TR"/>
          <w:rPrChange w:id="1179" w:author="Adem" w:date="2022-09-01T13:58:00Z">
            <w:rPr>
              <w:ins w:id="1180" w:author="D" w:date="2022-08-28T22:31:00Z"/>
              <w:rFonts w:ascii="Comic Sans MS" w:eastAsia="Times New Roman" w:hAnsi="Comic Sans MS" w:cs="Times New Roman"/>
              <w:b/>
              <w:bCs/>
              <w:color w:val="212529"/>
              <w:sz w:val="28"/>
              <w:szCs w:val="28"/>
              <w:lang w:eastAsia="tr-TR"/>
            </w:rPr>
          </w:rPrChange>
        </w:rPr>
      </w:pPr>
    </w:p>
    <w:p w14:paraId="158DC2E9" w14:textId="4F79CF47" w:rsidR="00E271E8" w:rsidRPr="00D3290D" w:rsidRDefault="00A46780" w:rsidP="003D3862">
      <w:pPr>
        <w:shd w:val="clear" w:color="auto" w:fill="FFFFFF"/>
        <w:spacing w:after="0" w:line="360" w:lineRule="auto"/>
        <w:outlineLvl w:val="2"/>
        <w:rPr>
          <w:ins w:id="1181" w:author="D" w:date="2022-08-27T22:11:00Z"/>
          <w:rFonts w:ascii="Arial" w:eastAsia="Times New Roman" w:hAnsi="Arial" w:cs="Arial"/>
          <w:b/>
          <w:bCs/>
          <w:color w:val="212529"/>
          <w:sz w:val="28"/>
          <w:szCs w:val="28"/>
          <w:lang w:eastAsia="tr-TR"/>
          <w:rPrChange w:id="1182" w:author="Adem" w:date="2022-09-01T13:58:00Z">
            <w:rPr>
              <w:ins w:id="1183" w:author="D" w:date="2022-08-27T22:11:00Z"/>
              <w:rFonts w:ascii="Comic Sans MS" w:eastAsia="Times New Roman" w:hAnsi="Comic Sans MS" w:cs="Times New Roman"/>
              <w:b/>
              <w:bCs/>
              <w:color w:val="212529"/>
              <w:sz w:val="28"/>
              <w:szCs w:val="28"/>
              <w:lang w:eastAsia="tr-TR"/>
            </w:rPr>
          </w:rPrChange>
        </w:rPr>
      </w:pPr>
      <w:ins w:id="1184" w:author="D" w:date="2022-08-27T22:11:00Z">
        <w:r w:rsidRPr="00D3290D">
          <w:rPr>
            <w:rFonts w:ascii="Arial" w:eastAsia="Times New Roman" w:hAnsi="Arial" w:cs="Arial"/>
            <w:b/>
            <w:bCs/>
            <w:color w:val="212529"/>
            <w:sz w:val="28"/>
            <w:szCs w:val="28"/>
            <w:lang w:eastAsia="tr-TR"/>
            <w:rPrChange w:id="1185" w:author="Adem" w:date="2022-09-01T13:58:00Z">
              <w:rPr>
                <w:rFonts w:ascii="Comic Sans MS" w:eastAsia="Times New Roman" w:hAnsi="Comic Sans MS" w:cs="Times New Roman"/>
                <w:b/>
                <w:bCs/>
                <w:color w:val="212529"/>
                <w:sz w:val="28"/>
                <w:szCs w:val="28"/>
                <w:lang w:eastAsia="tr-TR"/>
              </w:rPr>
            </w:rPrChange>
          </w:rPr>
          <w:t>OPERATORS</w:t>
        </w:r>
      </w:ins>
    </w:p>
    <w:p w14:paraId="249D8FF1" w14:textId="0972B1E0" w:rsidR="00E271E8" w:rsidRPr="00D3290D" w:rsidRDefault="00E271E8" w:rsidP="003D3862">
      <w:pPr>
        <w:shd w:val="clear" w:color="auto" w:fill="FFFFFF"/>
        <w:spacing w:after="0" w:line="360" w:lineRule="auto"/>
        <w:outlineLvl w:val="2"/>
        <w:rPr>
          <w:ins w:id="1186" w:author="D" w:date="2022-08-27T22:11:00Z"/>
          <w:rFonts w:ascii="Arial" w:eastAsia="Times New Roman" w:hAnsi="Arial" w:cs="Arial"/>
          <w:b/>
          <w:bCs/>
          <w:color w:val="212529"/>
          <w:sz w:val="28"/>
          <w:szCs w:val="28"/>
          <w:lang w:eastAsia="tr-TR"/>
          <w:rPrChange w:id="1187" w:author="Adem" w:date="2022-09-01T13:58:00Z">
            <w:rPr>
              <w:ins w:id="1188" w:author="D" w:date="2022-08-27T22:11:00Z"/>
              <w:rFonts w:ascii="Comic Sans MS" w:eastAsia="Times New Roman" w:hAnsi="Comic Sans MS" w:cs="Times New Roman"/>
              <w:b/>
              <w:bCs/>
              <w:color w:val="212529"/>
              <w:sz w:val="28"/>
              <w:szCs w:val="28"/>
              <w:lang w:eastAsia="tr-TR"/>
            </w:rPr>
          </w:rPrChange>
        </w:rPr>
      </w:pPr>
      <w:ins w:id="1189" w:author="D" w:date="2022-08-27T22:11:00Z">
        <w:r w:rsidRPr="00D3290D">
          <w:rPr>
            <w:rFonts w:ascii="Arial" w:eastAsia="Times New Roman" w:hAnsi="Arial" w:cs="Arial"/>
            <w:b/>
            <w:bCs/>
            <w:color w:val="212529"/>
            <w:sz w:val="28"/>
            <w:szCs w:val="28"/>
            <w:lang w:eastAsia="tr-TR"/>
            <w:rPrChange w:id="1190" w:author="Adem" w:date="2022-09-01T13:58:00Z">
              <w:rPr>
                <w:rFonts w:ascii="Comic Sans MS" w:eastAsia="Times New Roman" w:hAnsi="Comic Sans MS" w:cs="Times New Roman"/>
                <w:b/>
                <w:bCs/>
                <w:color w:val="212529"/>
                <w:sz w:val="28"/>
                <w:szCs w:val="28"/>
                <w:lang w:eastAsia="tr-TR"/>
              </w:rPr>
            </w:rPrChange>
          </w:rPr>
          <w:lastRenderedPageBreak/>
          <w:t>Control Operator</w:t>
        </w:r>
        <w:r w:rsidRPr="00D3290D">
          <w:rPr>
            <w:rFonts w:ascii="Arial" w:eastAsia="Times New Roman" w:hAnsi="Arial" w:cs="Arial"/>
            <w:b/>
            <w:bCs/>
            <w:color w:val="212529"/>
            <w:sz w:val="28"/>
            <w:szCs w:val="28"/>
            <w:lang w:eastAsia="tr-TR"/>
            <w:rPrChange w:id="1191" w:author="Adem" w:date="2022-09-01T13:58:00Z">
              <w:rPr>
                <w:rFonts w:ascii="Comic Sans MS" w:eastAsia="Times New Roman" w:hAnsi="Comic Sans MS" w:cs="Times New Roman"/>
                <w:b/>
                <w:bCs/>
                <w:color w:val="212529"/>
                <w:sz w:val="28"/>
                <w:szCs w:val="28"/>
                <w:lang w:eastAsia="tr-TR"/>
              </w:rPr>
            </w:rPrChange>
          </w:rPr>
          <w:tab/>
          <w:t>Usage</w:t>
        </w:r>
      </w:ins>
    </w:p>
    <w:p w14:paraId="78F3FBD2" w14:textId="77777777" w:rsidR="00E271E8" w:rsidRPr="00D3290D" w:rsidRDefault="00E271E8" w:rsidP="00E271E8">
      <w:pPr>
        <w:shd w:val="clear" w:color="auto" w:fill="FFFFFF"/>
        <w:spacing w:after="0" w:line="360" w:lineRule="auto"/>
        <w:outlineLvl w:val="2"/>
        <w:rPr>
          <w:ins w:id="1192" w:author="D" w:date="2022-08-27T22:11:00Z"/>
          <w:rFonts w:ascii="Arial" w:eastAsia="Times New Roman" w:hAnsi="Arial" w:cs="Arial"/>
          <w:b/>
          <w:bCs/>
          <w:color w:val="212529"/>
          <w:sz w:val="28"/>
          <w:szCs w:val="28"/>
          <w:lang w:eastAsia="tr-TR"/>
          <w:rPrChange w:id="1193" w:author="Adem" w:date="2022-09-01T13:58:00Z">
            <w:rPr>
              <w:ins w:id="1194" w:author="D" w:date="2022-08-27T22:11:00Z"/>
              <w:rFonts w:ascii="Comic Sans MS" w:eastAsia="Times New Roman" w:hAnsi="Comic Sans MS" w:cs="Times New Roman"/>
              <w:b/>
              <w:bCs/>
              <w:color w:val="212529"/>
              <w:sz w:val="28"/>
              <w:szCs w:val="28"/>
              <w:lang w:eastAsia="tr-TR"/>
            </w:rPr>
          </w:rPrChange>
        </w:rPr>
      </w:pPr>
      <w:ins w:id="1195" w:author="D" w:date="2022-08-27T22:11:00Z">
        <w:r w:rsidRPr="00D3290D">
          <w:rPr>
            <w:rFonts w:ascii="Arial" w:eastAsia="Times New Roman" w:hAnsi="Arial" w:cs="Arial"/>
            <w:b/>
            <w:bCs/>
            <w:color w:val="212529"/>
            <w:sz w:val="28"/>
            <w:szCs w:val="28"/>
            <w:lang w:eastAsia="tr-TR"/>
            <w:rPrChange w:id="1196" w:author="Adem" w:date="2022-09-01T13:58:00Z">
              <w:rPr>
                <w:rFonts w:ascii="Comic Sans MS" w:eastAsia="Times New Roman" w:hAnsi="Comic Sans MS" w:cs="Times New Roman"/>
                <w:b/>
                <w:bCs/>
                <w:color w:val="212529"/>
                <w:sz w:val="28"/>
                <w:szCs w:val="28"/>
                <w:lang w:eastAsia="tr-TR"/>
              </w:rPr>
            </w:rPrChange>
          </w:rPr>
          <w:t>; semicolon</w:t>
        </w:r>
        <w:r w:rsidRPr="00D3290D">
          <w:rPr>
            <w:rFonts w:ascii="Arial" w:eastAsia="Times New Roman" w:hAnsi="Arial" w:cs="Arial"/>
            <w:b/>
            <w:bCs/>
            <w:color w:val="212529"/>
            <w:sz w:val="28"/>
            <w:szCs w:val="28"/>
            <w:lang w:eastAsia="tr-TR"/>
            <w:rPrChange w:id="1197"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198" w:author="Adem" w:date="2022-09-01T13:58:00Z">
              <w:rPr>
                <w:rFonts w:ascii="Comic Sans MS" w:eastAsia="Times New Roman" w:hAnsi="Comic Sans MS" w:cs="Times New Roman"/>
                <w:b/>
                <w:bCs/>
                <w:color w:val="212529"/>
                <w:sz w:val="28"/>
                <w:szCs w:val="28"/>
                <w:lang w:eastAsia="tr-TR"/>
              </w:rPr>
            </w:rPrChange>
          </w:rPr>
          <w:t>More than one command can be used in a single line.</w:t>
        </w:r>
      </w:ins>
    </w:p>
    <w:p w14:paraId="4310B1C2" w14:textId="77777777" w:rsidR="00E271E8" w:rsidRPr="00D3290D" w:rsidRDefault="00E271E8" w:rsidP="00E271E8">
      <w:pPr>
        <w:shd w:val="clear" w:color="auto" w:fill="FFFFFF"/>
        <w:spacing w:after="0" w:line="360" w:lineRule="auto"/>
        <w:outlineLvl w:val="2"/>
        <w:rPr>
          <w:ins w:id="1199" w:author="D" w:date="2022-08-27T22:11:00Z"/>
          <w:rFonts w:ascii="Arial" w:eastAsia="Times New Roman" w:hAnsi="Arial" w:cs="Arial"/>
          <w:color w:val="212529"/>
          <w:sz w:val="28"/>
          <w:szCs w:val="28"/>
          <w:lang w:eastAsia="tr-TR"/>
          <w:rPrChange w:id="1200" w:author="Adem" w:date="2022-09-01T13:58:00Z">
            <w:rPr>
              <w:ins w:id="1201" w:author="D" w:date="2022-08-27T22:11:00Z"/>
              <w:rFonts w:ascii="Comic Sans MS" w:eastAsia="Times New Roman" w:hAnsi="Comic Sans MS" w:cs="Times New Roman"/>
              <w:b/>
              <w:bCs/>
              <w:color w:val="212529"/>
              <w:sz w:val="28"/>
              <w:szCs w:val="28"/>
              <w:lang w:eastAsia="tr-TR"/>
            </w:rPr>
          </w:rPrChange>
        </w:rPr>
      </w:pPr>
      <w:ins w:id="1202" w:author="D" w:date="2022-08-27T22:11:00Z">
        <w:r w:rsidRPr="00D3290D">
          <w:rPr>
            <w:rFonts w:ascii="Arial" w:eastAsia="Times New Roman" w:hAnsi="Arial" w:cs="Arial"/>
            <w:b/>
            <w:bCs/>
            <w:color w:val="212529"/>
            <w:sz w:val="28"/>
            <w:szCs w:val="28"/>
            <w:lang w:eastAsia="tr-TR"/>
            <w:rPrChange w:id="1203" w:author="Adem" w:date="2022-09-01T13:58:00Z">
              <w:rPr>
                <w:rFonts w:ascii="Comic Sans MS" w:eastAsia="Times New Roman" w:hAnsi="Comic Sans MS" w:cs="Times New Roman"/>
                <w:b/>
                <w:bCs/>
                <w:color w:val="212529"/>
                <w:sz w:val="28"/>
                <w:szCs w:val="28"/>
                <w:lang w:eastAsia="tr-TR"/>
              </w:rPr>
            </w:rPrChange>
          </w:rPr>
          <w:t>&amp; ampersand</w:t>
        </w:r>
        <w:r w:rsidRPr="00D3290D">
          <w:rPr>
            <w:rFonts w:ascii="Arial" w:eastAsia="Times New Roman" w:hAnsi="Arial" w:cs="Arial"/>
            <w:b/>
            <w:bCs/>
            <w:color w:val="212529"/>
            <w:sz w:val="28"/>
            <w:szCs w:val="28"/>
            <w:lang w:eastAsia="tr-TR"/>
            <w:rPrChange w:id="1204"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05" w:author="Adem" w:date="2022-09-01T13:58:00Z">
              <w:rPr>
                <w:rFonts w:ascii="Comic Sans MS" w:eastAsia="Times New Roman" w:hAnsi="Comic Sans MS" w:cs="Times New Roman"/>
                <w:b/>
                <w:bCs/>
                <w:color w:val="212529"/>
                <w:sz w:val="28"/>
                <w:szCs w:val="28"/>
                <w:lang w:eastAsia="tr-TR"/>
              </w:rPr>
            </w:rPrChange>
          </w:rPr>
          <w:t>Command ends with &amp; and doesn't wait for the command</w:t>
        </w:r>
        <w:r w:rsidRPr="00D3290D">
          <w:rPr>
            <w:rFonts w:ascii="Arial" w:eastAsia="Times New Roman" w:hAnsi="Arial" w:cs="Arial"/>
            <w:b/>
            <w:bCs/>
            <w:color w:val="212529"/>
            <w:sz w:val="28"/>
            <w:szCs w:val="28"/>
            <w:lang w:eastAsia="tr-TR"/>
            <w:rPrChange w:id="1206" w:author="Adem" w:date="2022-09-01T13:58:00Z">
              <w:rPr>
                <w:rFonts w:ascii="Comic Sans MS" w:eastAsia="Times New Roman" w:hAnsi="Comic Sans MS" w:cs="Times New Roman"/>
                <w:b/>
                <w:bCs/>
                <w:color w:val="212529"/>
                <w:sz w:val="28"/>
                <w:szCs w:val="28"/>
                <w:lang w:eastAsia="tr-TR"/>
              </w:rPr>
            </w:rPrChange>
          </w:rPr>
          <w:t xml:space="preserve"> </w:t>
        </w:r>
        <w:r w:rsidRPr="00D3290D">
          <w:rPr>
            <w:rFonts w:ascii="Arial" w:eastAsia="Times New Roman" w:hAnsi="Arial" w:cs="Arial"/>
            <w:color w:val="212529"/>
            <w:sz w:val="28"/>
            <w:szCs w:val="28"/>
            <w:lang w:eastAsia="tr-TR"/>
            <w:rPrChange w:id="1207" w:author="Adem" w:date="2022-09-01T13:58:00Z">
              <w:rPr>
                <w:rFonts w:ascii="Comic Sans MS" w:eastAsia="Times New Roman" w:hAnsi="Comic Sans MS" w:cs="Times New Roman"/>
                <w:b/>
                <w:bCs/>
                <w:color w:val="212529"/>
                <w:sz w:val="28"/>
                <w:szCs w:val="28"/>
                <w:lang w:eastAsia="tr-TR"/>
              </w:rPr>
            </w:rPrChange>
          </w:rPr>
          <w:t>to finish.</w:t>
        </w:r>
      </w:ins>
    </w:p>
    <w:p w14:paraId="72802CBA" w14:textId="77777777" w:rsidR="00E271E8" w:rsidRPr="00D3290D" w:rsidRDefault="00E271E8" w:rsidP="00E271E8">
      <w:pPr>
        <w:shd w:val="clear" w:color="auto" w:fill="FFFFFF"/>
        <w:spacing w:after="0" w:line="360" w:lineRule="auto"/>
        <w:outlineLvl w:val="2"/>
        <w:rPr>
          <w:ins w:id="1208" w:author="D" w:date="2022-08-27T22:11:00Z"/>
          <w:rFonts w:ascii="Arial" w:eastAsia="Times New Roman" w:hAnsi="Arial" w:cs="Arial"/>
          <w:b/>
          <w:bCs/>
          <w:color w:val="212529"/>
          <w:sz w:val="28"/>
          <w:szCs w:val="28"/>
          <w:lang w:eastAsia="tr-TR"/>
          <w:rPrChange w:id="1209" w:author="Adem" w:date="2022-09-01T13:58:00Z">
            <w:rPr>
              <w:ins w:id="1210" w:author="D" w:date="2022-08-27T22:11:00Z"/>
              <w:rFonts w:ascii="Comic Sans MS" w:eastAsia="Times New Roman" w:hAnsi="Comic Sans MS" w:cs="Times New Roman"/>
              <w:b/>
              <w:bCs/>
              <w:color w:val="212529"/>
              <w:sz w:val="28"/>
              <w:szCs w:val="28"/>
              <w:lang w:eastAsia="tr-TR"/>
            </w:rPr>
          </w:rPrChange>
        </w:rPr>
      </w:pPr>
      <w:ins w:id="1211" w:author="D" w:date="2022-08-27T22:11:00Z">
        <w:r w:rsidRPr="00D3290D">
          <w:rPr>
            <w:rFonts w:ascii="Arial" w:eastAsia="Times New Roman" w:hAnsi="Arial" w:cs="Arial"/>
            <w:b/>
            <w:bCs/>
            <w:color w:val="212529"/>
            <w:sz w:val="28"/>
            <w:szCs w:val="28"/>
            <w:lang w:eastAsia="tr-TR"/>
            <w:rPrChange w:id="1212" w:author="Adem" w:date="2022-09-01T13:58:00Z">
              <w:rPr>
                <w:rFonts w:ascii="Comic Sans MS" w:eastAsia="Times New Roman" w:hAnsi="Comic Sans MS" w:cs="Times New Roman"/>
                <w:b/>
                <w:bCs/>
                <w:color w:val="212529"/>
                <w:sz w:val="28"/>
                <w:szCs w:val="28"/>
                <w:lang w:eastAsia="tr-TR"/>
              </w:rPr>
            </w:rPrChange>
          </w:rPr>
          <w:t>$? dollar question mark</w:t>
        </w:r>
        <w:r w:rsidRPr="00D3290D">
          <w:rPr>
            <w:rFonts w:ascii="Arial" w:eastAsia="Times New Roman" w:hAnsi="Arial" w:cs="Arial"/>
            <w:b/>
            <w:bCs/>
            <w:color w:val="212529"/>
            <w:sz w:val="28"/>
            <w:szCs w:val="28"/>
            <w:lang w:eastAsia="tr-TR"/>
            <w:rPrChange w:id="1213"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14" w:author="Adem" w:date="2022-09-01T13:58:00Z">
              <w:rPr>
                <w:rFonts w:ascii="Comic Sans MS" w:eastAsia="Times New Roman" w:hAnsi="Comic Sans MS" w:cs="Times New Roman"/>
                <w:b/>
                <w:bCs/>
                <w:color w:val="212529"/>
                <w:sz w:val="28"/>
                <w:szCs w:val="28"/>
                <w:lang w:eastAsia="tr-TR"/>
              </w:rPr>
            </w:rPrChange>
          </w:rPr>
          <w:t>Used to store exit code of the previous</w:t>
        </w:r>
        <w:r w:rsidRPr="00D3290D">
          <w:rPr>
            <w:rFonts w:ascii="Arial" w:eastAsia="Times New Roman" w:hAnsi="Arial" w:cs="Arial"/>
            <w:b/>
            <w:bCs/>
            <w:color w:val="212529"/>
            <w:sz w:val="28"/>
            <w:szCs w:val="28"/>
            <w:lang w:eastAsia="tr-TR"/>
            <w:rPrChange w:id="1215" w:author="Adem" w:date="2022-09-01T13:58:00Z">
              <w:rPr>
                <w:rFonts w:ascii="Comic Sans MS" w:eastAsia="Times New Roman" w:hAnsi="Comic Sans MS" w:cs="Times New Roman"/>
                <w:b/>
                <w:bCs/>
                <w:color w:val="212529"/>
                <w:sz w:val="28"/>
                <w:szCs w:val="28"/>
                <w:lang w:eastAsia="tr-TR"/>
              </w:rPr>
            </w:rPrChange>
          </w:rPr>
          <w:t xml:space="preserve"> command.</w:t>
        </w:r>
      </w:ins>
    </w:p>
    <w:p w14:paraId="3A40BFD3" w14:textId="77777777" w:rsidR="00E271E8" w:rsidRPr="00D3290D" w:rsidRDefault="00E271E8" w:rsidP="00E271E8">
      <w:pPr>
        <w:shd w:val="clear" w:color="auto" w:fill="FFFFFF"/>
        <w:spacing w:after="0" w:line="360" w:lineRule="auto"/>
        <w:outlineLvl w:val="2"/>
        <w:rPr>
          <w:ins w:id="1216" w:author="D" w:date="2022-08-27T22:11:00Z"/>
          <w:rFonts w:ascii="Arial" w:eastAsia="Times New Roman" w:hAnsi="Arial" w:cs="Arial"/>
          <w:b/>
          <w:bCs/>
          <w:color w:val="212529"/>
          <w:sz w:val="28"/>
          <w:szCs w:val="28"/>
          <w:lang w:eastAsia="tr-TR"/>
          <w:rPrChange w:id="1217" w:author="Adem" w:date="2022-09-01T13:58:00Z">
            <w:rPr>
              <w:ins w:id="1218" w:author="D" w:date="2022-08-27T22:11:00Z"/>
              <w:rFonts w:ascii="Comic Sans MS" w:eastAsia="Times New Roman" w:hAnsi="Comic Sans MS" w:cs="Times New Roman"/>
              <w:b/>
              <w:bCs/>
              <w:color w:val="212529"/>
              <w:sz w:val="28"/>
              <w:szCs w:val="28"/>
              <w:lang w:eastAsia="tr-TR"/>
            </w:rPr>
          </w:rPrChange>
        </w:rPr>
      </w:pPr>
      <w:ins w:id="1219" w:author="D" w:date="2022-08-27T22:11:00Z">
        <w:r w:rsidRPr="00D3290D">
          <w:rPr>
            <w:rFonts w:ascii="Arial" w:eastAsia="Times New Roman" w:hAnsi="Arial" w:cs="Arial"/>
            <w:b/>
            <w:bCs/>
            <w:color w:val="212529"/>
            <w:sz w:val="28"/>
            <w:szCs w:val="28"/>
            <w:lang w:eastAsia="tr-TR"/>
            <w:rPrChange w:id="1220" w:author="Adem" w:date="2022-09-01T13:58:00Z">
              <w:rPr>
                <w:rFonts w:ascii="Comic Sans MS" w:eastAsia="Times New Roman" w:hAnsi="Comic Sans MS" w:cs="Times New Roman"/>
                <w:b/>
                <w:bCs/>
                <w:color w:val="212529"/>
                <w:sz w:val="28"/>
                <w:szCs w:val="28"/>
                <w:lang w:eastAsia="tr-TR"/>
              </w:rPr>
            </w:rPrChange>
          </w:rPr>
          <w:t>&amp;&amp; double ampersand</w:t>
        </w:r>
        <w:r w:rsidRPr="00D3290D">
          <w:rPr>
            <w:rFonts w:ascii="Arial" w:eastAsia="Times New Roman" w:hAnsi="Arial" w:cs="Arial"/>
            <w:b/>
            <w:bCs/>
            <w:color w:val="212529"/>
            <w:sz w:val="28"/>
            <w:szCs w:val="28"/>
            <w:lang w:eastAsia="tr-TR"/>
            <w:rPrChange w:id="1221"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22" w:author="Adem" w:date="2022-09-01T13:58:00Z">
              <w:rPr>
                <w:rFonts w:ascii="Comic Sans MS" w:eastAsia="Times New Roman" w:hAnsi="Comic Sans MS" w:cs="Times New Roman"/>
                <w:b/>
                <w:bCs/>
                <w:color w:val="212529"/>
                <w:sz w:val="28"/>
                <w:szCs w:val="28"/>
                <w:lang w:eastAsia="tr-TR"/>
              </w:rPr>
            </w:rPrChange>
          </w:rPr>
          <w:t>Used as logical AND.</w:t>
        </w:r>
      </w:ins>
    </w:p>
    <w:p w14:paraId="610BDCFD" w14:textId="77777777" w:rsidR="00E271E8" w:rsidRPr="00D3290D" w:rsidRDefault="00E271E8" w:rsidP="00E271E8">
      <w:pPr>
        <w:shd w:val="clear" w:color="auto" w:fill="FFFFFF"/>
        <w:spacing w:after="0" w:line="360" w:lineRule="auto"/>
        <w:outlineLvl w:val="2"/>
        <w:rPr>
          <w:ins w:id="1223" w:author="D" w:date="2022-08-27T22:11:00Z"/>
          <w:rFonts w:ascii="Arial" w:eastAsia="Times New Roman" w:hAnsi="Arial" w:cs="Arial"/>
          <w:color w:val="212529"/>
          <w:sz w:val="28"/>
          <w:szCs w:val="28"/>
          <w:lang w:eastAsia="tr-TR"/>
          <w:rPrChange w:id="1224" w:author="Adem" w:date="2022-09-01T13:58:00Z">
            <w:rPr>
              <w:ins w:id="1225" w:author="D" w:date="2022-08-27T22:11:00Z"/>
              <w:rFonts w:ascii="Comic Sans MS" w:eastAsia="Times New Roman" w:hAnsi="Comic Sans MS" w:cs="Times New Roman"/>
              <w:b/>
              <w:bCs/>
              <w:color w:val="212529"/>
              <w:sz w:val="28"/>
              <w:szCs w:val="28"/>
              <w:lang w:eastAsia="tr-TR"/>
            </w:rPr>
          </w:rPrChange>
        </w:rPr>
      </w:pPr>
      <w:ins w:id="1226" w:author="D" w:date="2022-08-27T22:11:00Z">
        <w:r w:rsidRPr="00D3290D">
          <w:rPr>
            <w:rFonts w:ascii="Arial" w:eastAsia="Times New Roman" w:hAnsi="Arial" w:cs="Arial"/>
            <w:b/>
            <w:bCs/>
            <w:color w:val="212529"/>
            <w:sz w:val="28"/>
            <w:szCs w:val="28"/>
            <w:lang w:eastAsia="tr-TR"/>
            <w:rPrChange w:id="1227" w:author="Adem" w:date="2022-09-01T13:58:00Z">
              <w:rPr>
                <w:rFonts w:ascii="Comic Sans MS" w:eastAsia="Times New Roman" w:hAnsi="Comic Sans MS" w:cs="Times New Roman"/>
                <w:b/>
                <w:bCs/>
                <w:color w:val="212529"/>
                <w:sz w:val="28"/>
                <w:szCs w:val="28"/>
                <w:lang w:eastAsia="tr-TR"/>
              </w:rPr>
            </w:rPrChange>
          </w:rPr>
          <w:t>|| double vertical bar</w:t>
        </w:r>
        <w:r w:rsidRPr="00D3290D">
          <w:rPr>
            <w:rFonts w:ascii="Arial" w:eastAsia="Times New Roman" w:hAnsi="Arial" w:cs="Arial"/>
            <w:b/>
            <w:bCs/>
            <w:color w:val="212529"/>
            <w:sz w:val="28"/>
            <w:szCs w:val="28"/>
            <w:lang w:eastAsia="tr-TR"/>
            <w:rPrChange w:id="1228"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29" w:author="Adem" w:date="2022-09-01T13:58:00Z">
              <w:rPr>
                <w:rFonts w:ascii="Comic Sans MS" w:eastAsia="Times New Roman" w:hAnsi="Comic Sans MS" w:cs="Times New Roman"/>
                <w:b/>
                <w:bCs/>
                <w:color w:val="212529"/>
                <w:sz w:val="28"/>
                <w:szCs w:val="28"/>
                <w:lang w:eastAsia="tr-TR"/>
              </w:rPr>
            </w:rPrChange>
          </w:rPr>
          <w:t>Used as logical OR.</w:t>
        </w:r>
      </w:ins>
    </w:p>
    <w:p w14:paraId="1F29BFDC" w14:textId="77777777" w:rsidR="00E271E8" w:rsidRPr="00D3290D" w:rsidRDefault="00E271E8" w:rsidP="00E271E8">
      <w:pPr>
        <w:shd w:val="clear" w:color="auto" w:fill="FFFFFF"/>
        <w:spacing w:after="0" w:line="360" w:lineRule="auto"/>
        <w:outlineLvl w:val="2"/>
        <w:rPr>
          <w:ins w:id="1230" w:author="D" w:date="2022-08-27T22:11:00Z"/>
          <w:rFonts w:ascii="Arial" w:eastAsia="Times New Roman" w:hAnsi="Arial" w:cs="Arial"/>
          <w:color w:val="212529"/>
          <w:sz w:val="28"/>
          <w:szCs w:val="28"/>
          <w:lang w:eastAsia="tr-TR"/>
          <w:rPrChange w:id="1231" w:author="Adem" w:date="2022-09-01T13:58:00Z">
            <w:rPr>
              <w:ins w:id="1232" w:author="D" w:date="2022-08-27T22:11:00Z"/>
              <w:rFonts w:ascii="Comic Sans MS" w:eastAsia="Times New Roman" w:hAnsi="Comic Sans MS" w:cs="Times New Roman"/>
              <w:b/>
              <w:bCs/>
              <w:color w:val="212529"/>
              <w:sz w:val="28"/>
              <w:szCs w:val="28"/>
              <w:lang w:eastAsia="tr-TR"/>
            </w:rPr>
          </w:rPrChange>
        </w:rPr>
      </w:pPr>
      <w:ins w:id="1233" w:author="D" w:date="2022-08-27T22:11:00Z">
        <w:r w:rsidRPr="00D3290D">
          <w:rPr>
            <w:rFonts w:ascii="Arial" w:eastAsia="Times New Roman" w:hAnsi="Arial" w:cs="Arial"/>
            <w:b/>
            <w:bCs/>
            <w:color w:val="212529"/>
            <w:sz w:val="28"/>
            <w:szCs w:val="28"/>
            <w:lang w:eastAsia="tr-TR"/>
            <w:rPrChange w:id="1234" w:author="Adem" w:date="2022-09-01T13:58:00Z">
              <w:rPr>
                <w:rFonts w:ascii="Comic Sans MS" w:eastAsia="Times New Roman" w:hAnsi="Comic Sans MS" w:cs="Times New Roman"/>
                <w:b/>
                <w:bCs/>
                <w:color w:val="212529"/>
                <w:sz w:val="28"/>
                <w:szCs w:val="28"/>
                <w:lang w:eastAsia="tr-TR"/>
              </w:rPr>
            </w:rPrChange>
          </w:rPr>
          <w:t>Combining &amp;&amp; and ||</w:t>
        </w:r>
        <w:r w:rsidRPr="00D3290D">
          <w:rPr>
            <w:rFonts w:ascii="Arial" w:eastAsia="Times New Roman" w:hAnsi="Arial" w:cs="Arial"/>
            <w:b/>
            <w:bCs/>
            <w:color w:val="212529"/>
            <w:sz w:val="28"/>
            <w:szCs w:val="28"/>
            <w:lang w:eastAsia="tr-TR"/>
            <w:rPrChange w:id="1235"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36" w:author="Adem" w:date="2022-09-01T13:58:00Z">
              <w:rPr>
                <w:rFonts w:ascii="Comic Sans MS" w:eastAsia="Times New Roman" w:hAnsi="Comic Sans MS" w:cs="Times New Roman"/>
                <w:b/>
                <w:bCs/>
                <w:color w:val="212529"/>
                <w:sz w:val="28"/>
                <w:szCs w:val="28"/>
                <w:lang w:eastAsia="tr-TR"/>
              </w:rPr>
            </w:rPrChange>
          </w:rPr>
          <w:t>Used to write if then else structure in the command line.</w:t>
        </w:r>
      </w:ins>
    </w:p>
    <w:p w14:paraId="101E9081" w14:textId="6738FBCE" w:rsidR="00E271E8" w:rsidRPr="00D3290D" w:rsidRDefault="00E271E8" w:rsidP="00E271E8">
      <w:pPr>
        <w:shd w:val="clear" w:color="auto" w:fill="FFFFFF"/>
        <w:spacing w:after="0" w:line="360" w:lineRule="auto"/>
        <w:outlineLvl w:val="2"/>
        <w:rPr>
          <w:ins w:id="1237" w:author="D" w:date="2022-08-27T22:21:00Z"/>
          <w:rFonts w:ascii="Arial" w:eastAsia="Times New Roman" w:hAnsi="Arial" w:cs="Arial"/>
          <w:color w:val="212529"/>
          <w:sz w:val="28"/>
          <w:szCs w:val="28"/>
          <w:lang w:eastAsia="tr-TR"/>
          <w:rPrChange w:id="1238" w:author="Adem" w:date="2022-09-01T13:58:00Z">
            <w:rPr>
              <w:ins w:id="1239" w:author="D" w:date="2022-08-27T22:21:00Z"/>
              <w:rFonts w:ascii="Comic Sans MS" w:eastAsia="Times New Roman" w:hAnsi="Comic Sans MS" w:cs="Times New Roman"/>
              <w:color w:val="212529"/>
              <w:sz w:val="28"/>
              <w:szCs w:val="28"/>
              <w:lang w:eastAsia="tr-TR"/>
            </w:rPr>
          </w:rPrChange>
        </w:rPr>
      </w:pPr>
      <w:ins w:id="1240" w:author="D" w:date="2022-08-27T22:11:00Z">
        <w:r w:rsidRPr="00D3290D">
          <w:rPr>
            <w:rFonts w:ascii="Arial" w:eastAsia="Times New Roman" w:hAnsi="Arial" w:cs="Arial"/>
            <w:b/>
            <w:bCs/>
            <w:color w:val="212529"/>
            <w:sz w:val="28"/>
            <w:szCs w:val="28"/>
            <w:lang w:eastAsia="tr-TR"/>
            <w:rPrChange w:id="1241" w:author="Adem" w:date="2022-09-01T13:58:00Z">
              <w:rPr>
                <w:rFonts w:ascii="Comic Sans MS" w:eastAsia="Times New Roman" w:hAnsi="Comic Sans MS" w:cs="Times New Roman"/>
                <w:b/>
                <w:bCs/>
                <w:color w:val="212529"/>
                <w:sz w:val="28"/>
                <w:szCs w:val="28"/>
                <w:lang w:eastAsia="tr-TR"/>
              </w:rPr>
            </w:rPrChange>
          </w:rPr>
          <w:t># pound sign</w:t>
        </w:r>
        <w:r w:rsidRPr="00D3290D">
          <w:rPr>
            <w:rFonts w:ascii="Arial" w:eastAsia="Times New Roman" w:hAnsi="Arial" w:cs="Arial"/>
            <w:b/>
            <w:bCs/>
            <w:color w:val="212529"/>
            <w:sz w:val="28"/>
            <w:szCs w:val="28"/>
            <w:lang w:eastAsia="tr-TR"/>
            <w:rPrChange w:id="1242" w:author="Adem" w:date="2022-09-01T13:58:00Z">
              <w:rPr>
                <w:rFonts w:ascii="Comic Sans MS" w:eastAsia="Times New Roman" w:hAnsi="Comic Sans MS" w:cs="Times New Roman"/>
                <w:b/>
                <w:bCs/>
                <w:color w:val="212529"/>
                <w:sz w:val="28"/>
                <w:szCs w:val="28"/>
                <w:lang w:eastAsia="tr-TR"/>
              </w:rPr>
            </w:rPrChange>
          </w:rPr>
          <w:tab/>
        </w:r>
        <w:r w:rsidRPr="00D3290D">
          <w:rPr>
            <w:rFonts w:ascii="Arial" w:eastAsia="Times New Roman" w:hAnsi="Arial" w:cs="Arial"/>
            <w:color w:val="212529"/>
            <w:sz w:val="28"/>
            <w:szCs w:val="28"/>
            <w:lang w:eastAsia="tr-TR"/>
            <w:rPrChange w:id="1243" w:author="Adem" w:date="2022-09-01T13:58:00Z">
              <w:rPr>
                <w:rFonts w:ascii="Comic Sans MS" w:eastAsia="Times New Roman" w:hAnsi="Comic Sans MS" w:cs="Times New Roman"/>
                <w:b/>
                <w:bCs/>
                <w:color w:val="212529"/>
                <w:sz w:val="28"/>
                <w:szCs w:val="28"/>
                <w:lang w:eastAsia="tr-TR"/>
              </w:rPr>
            </w:rPrChange>
          </w:rPr>
          <w:t>Anything was written after # will be ignored.</w:t>
        </w:r>
      </w:ins>
    </w:p>
    <w:p w14:paraId="10210786" w14:textId="5273B34A" w:rsidR="00732ACC" w:rsidRPr="00D3290D" w:rsidRDefault="00732ACC" w:rsidP="00E271E8">
      <w:pPr>
        <w:shd w:val="clear" w:color="auto" w:fill="FFFFFF"/>
        <w:spacing w:after="0" w:line="360" w:lineRule="auto"/>
        <w:outlineLvl w:val="2"/>
        <w:rPr>
          <w:ins w:id="1244" w:author="D" w:date="2022-08-27T22:12:00Z"/>
          <w:rFonts w:ascii="Arial" w:eastAsia="Times New Roman" w:hAnsi="Arial" w:cs="Arial"/>
          <w:color w:val="212529"/>
          <w:sz w:val="28"/>
          <w:szCs w:val="28"/>
          <w:lang w:eastAsia="tr-TR"/>
          <w:rPrChange w:id="1245" w:author="Adem" w:date="2022-09-01T13:58:00Z">
            <w:rPr>
              <w:ins w:id="1246" w:author="D" w:date="2022-08-27T22:12:00Z"/>
              <w:rFonts w:ascii="Comic Sans MS" w:eastAsia="Times New Roman" w:hAnsi="Comic Sans MS" w:cs="Times New Roman"/>
              <w:color w:val="212529"/>
              <w:sz w:val="28"/>
              <w:szCs w:val="28"/>
              <w:lang w:eastAsia="tr-TR"/>
            </w:rPr>
          </w:rPrChange>
        </w:rPr>
      </w:pPr>
      <w:ins w:id="1247" w:author="D" w:date="2022-08-27T22:21:00Z">
        <w:r w:rsidRPr="00D3290D">
          <w:rPr>
            <w:rFonts w:ascii="Arial" w:eastAsia="Times New Roman" w:hAnsi="Arial" w:cs="Arial"/>
            <w:color w:val="212529"/>
            <w:sz w:val="28"/>
            <w:szCs w:val="28"/>
            <w:lang w:eastAsia="tr-TR"/>
            <w:rPrChange w:id="1248" w:author="Adem" w:date="2022-09-01T13:58:00Z">
              <w:rPr>
                <w:rFonts w:ascii="Comic Sans MS" w:eastAsia="Times New Roman" w:hAnsi="Comic Sans MS" w:cs="Times New Roman"/>
                <w:color w:val="212529"/>
                <w:sz w:val="28"/>
                <w:szCs w:val="28"/>
                <w:lang w:eastAsia="tr-TR"/>
              </w:rPr>
            </w:rPrChange>
          </w:rPr>
          <w:t>mkdir test                    # we create a directory</w:t>
        </w:r>
      </w:ins>
    </w:p>
    <w:p w14:paraId="4DA4DB51" w14:textId="3F0C1659" w:rsidR="0088254F" w:rsidRPr="00D3290D" w:rsidRDefault="0088254F" w:rsidP="00E271E8">
      <w:pPr>
        <w:shd w:val="clear" w:color="auto" w:fill="FFFFFF"/>
        <w:spacing w:after="0" w:line="360" w:lineRule="auto"/>
        <w:outlineLvl w:val="2"/>
        <w:rPr>
          <w:ins w:id="1249" w:author="D" w:date="2022-08-27T22:17:00Z"/>
          <w:rFonts w:ascii="Arial" w:eastAsia="Times New Roman" w:hAnsi="Arial" w:cs="Arial"/>
          <w:color w:val="212529"/>
          <w:sz w:val="28"/>
          <w:szCs w:val="28"/>
          <w:lang w:eastAsia="tr-TR"/>
          <w:rPrChange w:id="1250" w:author="Adem" w:date="2022-09-01T13:58:00Z">
            <w:rPr>
              <w:ins w:id="1251" w:author="D" w:date="2022-08-27T22:17:00Z"/>
              <w:rFonts w:ascii="Comic Sans MS" w:eastAsia="Times New Roman" w:hAnsi="Comic Sans MS" w:cs="Times New Roman"/>
              <w:b/>
              <w:bCs/>
              <w:color w:val="212529"/>
              <w:sz w:val="28"/>
              <w:szCs w:val="28"/>
              <w:lang w:eastAsia="tr-TR"/>
            </w:rPr>
          </w:rPrChange>
        </w:rPr>
      </w:pPr>
      <w:ins w:id="1252" w:author="D" w:date="2022-08-27T22:17:00Z">
        <w:r w:rsidRPr="00D3290D">
          <w:rPr>
            <w:rFonts w:ascii="Arial" w:eastAsia="Times New Roman" w:hAnsi="Arial" w:cs="Arial"/>
            <w:b/>
            <w:bCs/>
            <w:color w:val="212529"/>
            <w:sz w:val="28"/>
            <w:szCs w:val="28"/>
            <w:lang w:eastAsia="tr-TR"/>
            <w:rPrChange w:id="1253" w:author="Adem" w:date="2022-09-01T13:58:00Z">
              <w:rPr>
                <w:rFonts w:ascii="Comic Sans MS" w:eastAsia="Times New Roman" w:hAnsi="Comic Sans MS" w:cs="Times New Roman"/>
                <w:b/>
                <w:bCs/>
                <w:color w:val="212529"/>
                <w:sz w:val="28"/>
                <w:szCs w:val="28"/>
                <w:lang w:eastAsia="tr-TR"/>
              </w:rPr>
            </w:rPrChange>
          </w:rPr>
          <w:t>combining &amp;&amp; and ||;</w:t>
        </w:r>
        <w:r w:rsidRPr="00D3290D">
          <w:rPr>
            <w:rFonts w:ascii="Arial" w:hAnsi="Arial" w:cs="Arial"/>
            <w:rPrChange w:id="1254" w:author="Adem" w:date="2022-09-01T13:58:00Z">
              <w:rPr/>
            </w:rPrChange>
          </w:rPr>
          <w:t xml:space="preserve"> </w:t>
        </w:r>
        <w:r w:rsidRPr="00D3290D">
          <w:rPr>
            <w:rFonts w:ascii="Arial" w:hAnsi="Arial" w:cs="Arial"/>
            <w:b/>
            <w:bCs/>
            <w:rPrChange w:id="1255" w:author="Adem" w:date="2022-09-01T13:58:00Z">
              <w:rPr/>
            </w:rPrChange>
          </w:rPr>
          <w:t>Y</w:t>
        </w:r>
        <w:r w:rsidRPr="00D3290D">
          <w:rPr>
            <w:rFonts w:ascii="Arial" w:eastAsia="Times New Roman" w:hAnsi="Arial" w:cs="Arial"/>
            <w:color w:val="212529"/>
            <w:sz w:val="28"/>
            <w:szCs w:val="28"/>
            <w:lang w:eastAsia="tr-TR"/>
            <w:rPrChange w:id="1256" w:author="Adem" w:date="2022-09-01T13:58:00Z">
              <w:rPr>
                <w:rFonts w:ascii="Comic Sans MS" w:eastAsia="Times New Roman" w:hAnsi="Comic Sans MS" w:cs="Times New Roman"/>
                <w:b/>
                <w:bCs/>
                <w:color w:val="212529"/>
                <w:sz w:val="28"/>
                <w:szCs w:val="28"/>
                <w:lang w:eastAsia="tr-TR"/>
              </w:rPr>
            </w:rPrChange>
          </w:rPr>
          <w:t>ou can use this logical AND and logical OR to write an if-then-else structure on the command line. This example uses echo to display whether the rm command was successful.</w:t>
        </w:r>
      </w:ins>
    </w:p>
    <w:p w14:paraId="7FCDCAA3" w14:textId="1DBB93AC" w:rsidR="00E271E8" w:rsidRPr="00D3290D" w:rsidRDefault="0088254F" w:rsidP="00E271E8">
      <w:pPr>
        <w:shd w:val="clear" w:color="auto" w:fill="FFFFFF"/>
        <w:spacing w:after="0" w:line="360" w:lineRule="auto"/>
        <w:outlineLvl w:val="2"/>
        <w:rPr>
          <w:ins w:id="1257" w:author="D" w:date="2022-08-27T22:19:00Z"/>
          <w:rFonts w:ascii="Arial" w:eastAsia="Times New Roman" w:hAnsi="Arial" w:cs="Arial"/>
          <w:b/>
          <w:bCs/>
          <w:color w:val="212529"/>
          <w:sz w:val="28"/>
          <w:szCs w:val="28"/>
          <w:lang w:eastAsia="tr-TR"/>
          <w:rPrChange w:id="1258" w:author="Adem" w:date="2022-09-01T13:58:00Z">
            <w:rPr>
              <w:ins w:id="1259" w:author="D" w:date="2022-08-27T22:19:00Z"/>
              <w:rFonts w:ascii="Comic Sans MS" w:eastAsia="Times New Roman" w:hAnsi="Comic Sans MS" w:cs="Times New Roman"/>
              <w:b/>
              <w:bCs/>
              <w:color w:val="212529"/>
              <w:sz w:val="28"/>
              <w:szCs w:val="28"/>
              <w:lang w:eastAsia="tr-TR"/>
            </w:rPr>
          </w:rPrChange>
        </w:rPr>
      </w:pPr>
      <w:ins w:id="1260" w:author="D" w:date="2022-08-27T22:17:00Z">
        <w:r w:rsidRPr="00D3290D">
          <w:rPr>
            <w:rFonts w:ascii="Arial" w:eastAsia="Times New Roman" w:hAnsi="Arial" w:cs="Arial"/>
            <w:b/>
            <w:bCs/>
            <w:color w:val="212529"/>
            <w:sz w:val="28"/>
            <w:szCs w:val="28"/>
            <w:lang w:eastAsia="tr-TR"/>
            <w:rPrChange w:id="1261" w:author="Adem" w:date="2022-09-01T13:58:00Z">
              <w:rPr>
                <w:rFonts w:ascii="Comic Sans MS" w:eastAsia="Times New Roman" w:hAnsi="Comic Sans MS" w:cs="Times New Roman"/>
                <w:b/>
                <w:bCs/>
                <w:color w:val="212529"/>
                <w:sz w:val="28"/>
                <w:szCs w:val="28"/>
                <w:lang w:eastAsia="tr-TR"/>
              </w:rPr>
            </w:rPrChange>
          </w:rPr>
          <w:t>rm file1 &amp;&amp; echo It worked! || echo It failed!</w:t>
        </w:r>
      </w:ins>
    </w:p>
    <w:p w14:paraId="1B5BFFBD" w14:textId="02D902F5" w:rsidR="00732ACC" w:rsidRPr="00D3290D" w:rsidRDefault="00EF7F6B" w:rsidP="00C81234">
      <w:pPr>
        <w:shd w:val="clear" w:color="auto" w:fill="FFFFFF"/>
        <w:spacing w:after="0" w:line="240" w:lineRule="auto"/>
        <w:outlineLvl w:val="2"/>
        <w:rPr>
          <w:ins w:id="1262" w:author="D" w:date="2022-08-27T22:23:00Z"/>
          <w:rFonts w:ascii="Arial" w:eastAsia="Times New Roman" w:hAnsi="Arial" w:cs="Arial"/>
          <w:color w:val="212529"/>
          <w:sz w:val="24"/>
          <w:szCs w:val="24"/>
          <w:lang w:eastAsia="tr-TR"/>
          <w:rPrChange w:id="1263" w:author="Adem" w:date="2022-09-01T13:58:00Z">
            <w:rPr>
              <w:ins w:id="1264" w:author="D" w:date="2022-08-27T22:23:00Z"/>
              <w:rFonts w:ascii="Comic Sans MS" w:eastAsia="Times New Roman" w:hAnsi="Comic Sans MS" w:cs="Times New Roman"/>
              <w:color w:val="212529"/>
              <w:sz w:val="24"/>
              <w:szCs w:val="24"/>
              <w:lang w:eastAsia="tr-TR"/>
            </w:rPr>
          </w:rPrChange>
        </w:rPr>
      </w:pPr>
      <w:ins w:id="1265" w:author="D" w:date="2022-08-27T22:22:00Z">
        <w:r w:rsidRPr="00D3290D">
          <w:rPr>
            <w:rFonts w:ascii="Arial" w:eastAsia="Times New Roman" w:hAnsi="Arial" w:cs="Arial"/>
            <w:b/>
            <w:bCs/>
            <w:color w:val="212529"/>
            <w:sz w:val="24"/>
            <w:szCs w:val="24"/>
            <w:lang w:eastAsia="tr-TR"/>
            <w:rPrChange w:id="1266" w:author="Adem" w:date="2022-09-01T13:58:00Z">
              <w:rPr>
                <w:rFonts w:ascii="Comic Sans MS" w:eastAsia="Times New Roman" w:hAnsi="Comic Sans MS" w:cs="Times New Roman"/>
                <w:color w:val="212529"/>
                <w:sz w:val="24"/>
                <w:szCs w:val="24"/>
                <w:lang w:eastAsia="tr-TR"/>
              </w:rPr>
            </w:rPrChange>
          </w:rPr>
          <w:t xml:space="preserve">\ escaping special characters and end of line </w:t>
        </w:r>
        <w:proofErr w:type="gramStart"/>
        <w:r w:rsidRPr="00D3290D">
          <w:rPr>
            <w:rFonts w:ascii="Arial" w:eastAsia="Times New Roman" w:hAnsi="Arial" w:cs="Arial"/>
            <w:b/>
            <w:bCs/>
            <w:color w:val="212529"/>
            <w:sz w:val="24"/>
            <w:szCs w:val="24"/>
            <w:lang w:eastAsia="tr-TR"/>
            <w:rPrChange w:id="1267" w:author="Adem" w:date="2022-09-01T13:58:00Z">
              <w:rPr>
                <w:rFonts w:ascii="Comic Sans MS" w:eastAsia="Times New Roman" w:hAnsi="Comic Sans MS" w:cs="Times New Roman"/>
                <w:color w:val="212529"/>
                <w:sz w:val="24"/>
                <w:szCs w:val="24"/>
                <w:lang w:eastAsia="tr-TR"/>
              </w:rPr>
            </w:rPrChange>
          </w:rPr>
          <w:t>backslash ;</w:t>
        </w:r>
        <w:r w:rsidRPr="00D3290D">
          <w:rPr>
            <w:rFonts w:ascii="Arial" w:hAnsi="Arial" w:cs="Arial"/>
            <w:rPrChange w:id="1268" w:author="Adem" w:date="2022-09-01T13:58:00Z">
              <w:rPr/>
            </w:rPrChange>
          </w:rPr>
          <w:t xml:space="preserve"> </w:t>
        </w:r>
        <w:r w:rsidRPr="00D3290D">
          <w:rPr>
            <w:rFonts w:ascii="Arial" w:eastAsia="Times New Roman" w:hAnsi="Arial" w:cs="Arial"/>
            <w:color w:val="212529"/>
            <w:sz w:val="24"/>
            <w:szCs w:val="24"/>
            <w:lang w:eastAsia="tr-TR"/>
            <w:rPrChange w:id="1269" w:author="Adem" w:date="2022-09-01T13:58:00Z">
              <w:rPr>
                <w:rFonts w:ascii="Comic Sans MS" w:eastAsia="Times New Roman" w:hAnsi="Comic Sans MS" w:cs="Times New Roman"/>
                <w:b/>
                <w:bCs/>
                <w:color w:val="212529"/>
                <w:sz w:val="24"/>
                <w:szCs w:val="24"/>
                <w:lang w:eastAsia="tr-TR"/>
              </w:rPr>
            </w:rPrChange>
          </w:rPr>
          <w:t>The</w:t>
        </w:r>
        <w:proofErr w:type="gramEnd"/>
        <w:r w:rsidRPr="00D3290D">
          <w:rPr>
            <w:rFonts w:ascii="Arial" w:eastAsia="Times New Roman" w:hAnsi="Arial" w:cs="Arial"/>
            <w:color w:val="212529"/>
            <w:sz w:val="24"/>
            <w:szCs w:val="24"/>
            <w:lang w:eastAsia="tr-TR"/>
            <w:rPrChange w:id="1270" w:author="Adem" w:date="2022-09-01T13:58:00Z">
              <w:rPr>
                <w:rFonts w:ascii="Comic Sans MS" w:eastAsia="Times New Roman" w:hAnsi="Comic Sans MS" w:cs="Times New Roman"/>
                <w:b/>
                <w:bCs/>
                <w:color w:val="212529"/>
                <w:sz w:val="24"/>
                <w:szCs w:val="24"/>
                <w:lang w:eastAsia="tr-TR"/>
              </w:rPr>
            </w:rPrChange>
          </w:rPr>
          <w:t xml:space="preserve"> backslash \ character enables the use of control characters, but without the shell interpreting it, this is called escaping characters.</w:t>
        </w:r>
      </w:ins>
    </w:p>
    <w:p w14:paraId="5A531797" w14:textId="1CDEA354" w:rsidR="0061780B" w:rsidRPr="00D3290D" w:rsidRDefault="0061780B">
      <w:pPr>
        <w:shd w:val="clear" w:color="auto" w:fill="FFFFFF"/>
        <w:spacing w:after="0" w:line="276" w:lineRule="auto"/>
        <w:outlineLvl w:val="2"/>
        <w:rPr>
          <w:ins w:id="1271" w:author="D" w:date="2022-08-27T22:24:00Z"/>
          <w:rFonts w:ascii="Arial" w:eastAsia="Times New Roman" w:hAnsi="Arial" w:cs="Arial"/>
          <w:color w:val="212529"/>
          <w:sz w:val="24"/>
          <w:szCs w:val="24"/>
          <w:lang w:eastAsia="tr-TR"/>
          <w:rPrChange w:id="1272" w:author="Adem" w:date="2022-09-01T13:58:00Z">
            <w:rPr>
              <w:ins w:id="1273" w:author="D" w:date="2022-08-27T22:24:00Z"/>
              <w:rFonts w:ascii="Comic Sans MS" w:eastAsia="Times New Roman" w:hAnsi="Comic Sans MS" w:cs="Times New Roman"/>
              <w:color w:val="212529"/>
              <w:sz w:val="24"/>
              <w:szCs w:val="24"/>
              <w:lang w:eastAsia="tr-TR"/>
            </w:rPr>
          </w:rPrChange>
        </w:rPr>
        <w:pPrChange w:id="1274" w:author="D" w:date="2022-08-27T22:26:00Z">
          <w:pPr>
            <w:shd w:val="clear" w:color="auto" w:fill="FFFFFF"/>
            <w:spacing w:after="0" w:line="240" w:lineRule="auto"/>
            <w:outlineLvl w:val="2"/>
          </w:pPr>
        </w:pPrChange>
      </w:pPr>
      <w:ins w:id="1275" w:author="D" w:date="2022-08-27T22:24:00Z">
        <w:r w:rsidRPr="00D3290D">
          <w:rPr>
            <w:rFonts w:ascii="Arial" w:eastAsia="Times New Roman" w:hAnsi="Arial" w:cs="Arial"/>
            <w:color w:val="212529"/>
            <w:sz w:val="24"/>
            <w:szCs w:val="24"/>
            <w:lang w:eastAsia="tr-TR"/>
            <w:rPrChange w:id="1276" w:author="Adem" w:date="2022-09-01T13:58:00Z">
              <w:rPr>
                <w:rFonts w:ascii="Comic Sans MS" w:eastAsia="Times New Roman" w:hAnsi="Comic Sans MS" w:cs="Times New Roman"/>
                <w:color w:val="212529"/>
                <w:sz w:val="24"/>
                <w:szCs w:val="24"/>
                <w:lang w:eastAsia="tr-TR"/>
              </w:rPr>
            </w:rPrChange>
          </w:rPr>
          <w:t>Lines ending in a backslash are continued on the next line</w:t>
        </w:r>
      </w:ins>
    </w:p>
    <w:p w14:paraId="11A0846E" w14:textId="77777777" w:rsidR="0061780B" w:rsidRPr="00D3290D" w:rsidRDefault="0061780B" w:rsidP="0061780B">
      <w:pPr>
        <w:shd w:val="clear" w:color="auto" w:fill="FFFFFF"/>
        <w:spacing w:after="0" w:line="240" w:lineRule="auto"/>
        <w:outlineLvl w:val="2"/>
        <w:rPr>
          <w:ins w:id="1277" w:author="D" w:date="2022-08-27T22:25:00Z"/>
          <w:rFonts w:ascii="Arial" w:eastAsia="Times New Roman" w:hAnsi="Arial" w:cs="Arial"/>
          <w:color w:val="212529"/>
          <w:sz w:val="24"/>
          <w:szCs w:val="24"/>
          <w:lang w:eastAsia="tr-TR"/>
          <w:rPrChange w:id="1278" w:author="Adem" w:date="2022-09-01T13:58:00Z">
            <w:rPr>
              <w:ins w:id="1279" w:author="D" w:date="2022-08-27T22:25:00Z"/>
              <w:rFonts w:ascii="Comic Sans MS" w:eastAsia="Times New Roman" w:hAnsi="Comic Sans MS" w:cs="Times New Roman"/>
              <w:color w:val="212529"/>
              <w:sz w:val="24"/>
              <w:szCs w:val="24"/>
              <w:lang w:eastAsia="tr-TR"/>
            </w:rPr>
          </w:rPrChange>
        </w:rPr>
      </w:pPr>
      <w:ins w:id="1280" w:author="D" w:date="2022-08-27T22:25:00Z">
        <w:r w:rsidRPr="00D3290D">
          <w:rPr>
            <w:rFonts w:ascii="Arial" w:eastAsia="Times New Roman" w:hAnsi="Arial" w:cs="Arial"/>
            <w:color w:val="212529"/>
            <w:sz w:val="24"/>
            <w:szCs w:val="24"/>
            <w:lang w:eastAsia="tr-TR"/>
            <w:rPrChange w:id="1281" w:author="Adem" w:date="2022-09-01T13:58:00Z">
              <w:rPr>
                <w:rFonts w:ascii="Comic Sans MS" w:eastAsia="Times New Roman" w:hAnsi="Comic Sans MS" w:cs="Times New Roman"/>
                <w:color w:val="212529"/>
                <w:sz w:val="24"/>
                <w:szCs w:val="24"/>
                <w:lang w:eastAsia="tr-TR"/>
              </w:rPr>
            </w:rPrChange>
          </w:rPr>
          <w:t>user@clarusway:~$ echo This command line \</w:t>
        </w:r>
      </w:ins>
    </w:p>
    <w:p w14:paraId="56052AEE" w14:textId="77777777" w:rsidR="0061780B" w:rsidRPr="00D3290D" w:rsidRDefault="0061780B" w:rsidP="0061780B">
      <w:pPr>
        <w:shd w:val="clear" w:color="auto" w:fill="FFFFFF"/>
        <w:spacing w:after="0" w:line="240" w:lineRule="auto"/>
        <w:outlineLvl w:val="2"/>
        <w:rPr>
          <w:ins w:id="1282" w:author="D" w:date="2022-08-27T22:25:00Z"/>
          <w:rFonts w:ascii="Arial" w:eastAsia="Times New Roman" w:hAnsi="Arial" w:cs="Arial"/>
          <w:color w:val="212529"/>
          <w:sz w:val="24"/>
          <w:szCs w:val="24"/>
          <w:lang w:eastAsia="tr-TR"/>
          <w:rPrChange w:id="1283" w:author="Adem" w:date="2022-09-01T13:58:00Z">
            <w:rPr>
              <w:ins w:id="1284" w:author="D" w:date="2022-08-27T22:25:00Z"/>
              <w:rFonts w:ascii="Comic Sans MS" w:eastAsia="Times New Roman" w:hAnsi="Comic Sans MS" w:cs="Times New Roman"/>
              <w:color w:val="212529"/>
              <w:sz w:val="24"/>
              <w:szCs w:val="24"/>
              <w:lang w:eastAsia="tr-TR"/>
            </w:rPr>
          </w:rPrChange>
        </w:rPr>
      </w:pPr>
      <w:ins w:id="1285" w:author="D" w:date="2022-08-27T22:25:00Z">
        <w:r w:rsidRPr="00D3290D">
          <w:rPr>
            <w:rFonts w:ascii="Arial" w:eastAsia="Times New Roman" w:hAnsi="Arial" w:cs="Arial"/>
            <w:color w:val="212529"/>
            <w:sz w:val="24"/>
            <w:szCs w:val="24"/>
            <w:lang w:eastAsia="tr-TR"/>
            <w:rPrChange w:id="1286" w:author="Adem" w:date="2022-09-01T13:58:00Z">
              <w:rPr>
                <w:rFonts w:ascii="Comic Sans MS" w:eastAsia="Times New Roman" w:hAnsi="Comic Sans MS" w:cs="Times New Roman"/>
                <w:color w:val="212529"/>
                <w:sz w:val="24"/>
                <w:szCs w:val="24"/>
                <w:lang w:eastAsia="tr-TR"/>
              </w:rPr>
            </w:rPrChange>
          </w:rPr>
          <w:t>&gt; is split in three \</w:t>
        </w:r>
      </w:ins>
    </w:p>
    <w:p w14:paraId="1F4CC46E" w14:textId="77777777" w:rsidR="0061780B" w:rsidRPr="00D3290D" w:rsidRDefault="0061780B" w:rsidP="0061780B">
      <w:pPr>
        <w:shd w:val="clear" w:color="auto" w:fill="FFFFFF"/>
        <w:spacing w:after="0" w:line="240" w:lineRule="auto"/>
        <w:outlineLvl w:val="2"/>
        <w:rPr>
          <w:ins w:id="1287" w:author="D" w:date="2022-08-27T22:25:00Z"/>
          <w:rFonts w:ascii="Arial" w:eastAsia="Times New Roman" w:hAnsi="Arial" w:cs="Arial"/>
          <w:color w:val="212529"/>
          <w:sz w:val="24"/>
          <w:szCs w:val="24"/>
          <w:lang w:eastAsia="tr-TR"/>
          <w:rPrChange w:id="1288" w:author="Adem" w:date="2022-09-01T13:58:00Z">
            <w:rPr>
              <w:ins w:id="1289" w:author="D" w:date="2022-08-27T22:25:00Z"/>
              <w:rFonts w:ascii="Comic Sans MS" w:eastAsia="Times New Roman" w:hAnsi="Comic Sans MS" w:cs="Times New Roman"/>
              <w:color w:val="212529"/>
              <w:sz w:val="24"/>
              <w:szCs w:val="24"/>
              <w:lang w:eastAsia="tr-TR"/>
            </w:rPr>
          </w:rPrChange>
        </w:rPr>
      </w:pPr>
      <w:ins w:id="1290" w:author="D" w:date="2022-08-27T22:25:00Z">
        <w:r w:rsidRPr="00D3290D">
          <w:rPr>
            <w:rFonts w:ascii="Arial" w:eastAsia="Times New Roman" w:hAnsi="Arial" w:cs="Arial"/>
            <w:color w:val="212529"/>
            <w:sz w:val="24"/>
            <w:szCs w:val="24"/>
            <w:lang w:eastAsia="tr-TR"/>
            <w:rPrChange w:id="1291" w:author="Adem" w:date="2022-09-01T13:58:00Z">
              <w:rPr>
                <w:rFonts w:ascii="Comic Sans MS" w:eastAsia="Times New Roman" w:hAnsi="Comic Sans MS" w:cs="Times New Roman"/>
                <w:color w:val="212529"/>
                <w:sz w:val="24"/>
                <w:szCs w:val="24"/>
                <w:lang w:eastAsia="tr-TR"/>
              </w:rPr>
            </w:rPrChange>
          </w:rPr>
          <w:t>&gt; parts</w:t>
        </w:r>
      </w:ins>
    </w:p>
    <w:p w14:paraId="242C9B5E" w14:textId="3A16C1E8" w:rsidR="0061780B" w:rsidRPr="00D3290D" w:rsidRDefault="0061780B" w:rsidP="0061780B">
      <w:pPr>
        <w:shd w:val="clear" w:color="auto" w:fill="FFFFFF"/>
        <w:spacing w:after="0" w:line="240" w:lineRule="auto"/>
        <w:outlineLvl w:val="2"/>
        <w:rPr>
          <w:ins w:id="1292" w:author="D" w:date="2022-08-27T22:26:00Z"/>
          <w:rFonts w:ascii="Arial" w:eastAsia="Times New Roman" w:hAnsi="Arial" w:cs="Arial"/>
          <w:color w:val="212529"/>
          <w:sz w:val="24"/>
          <w:szCs w:val="24"/>
          <w:lang w:eastAsia="tr-TR"/>
          <w:rPrChange w:id="1293" w:author="Adem" w:date="2022-09-01T13:58:00Z">
            <w:rPr>
              <w:ins w:id="1294" w:author="D" w:date="2022-08-27T22:26:00Z"/>
              <w:rFonts w:ascii="Comic Sans MS" w:eastAsia="Times New Roman" w:hAnsi="Comic Sans MS" w:cs="Times New Roman"/>
              <w:color w:val="212529"/>
              <w:sz w:val="24"/>
              <w:szCs w:val="24"/>
              <w:lang w:eastAsia="tr-TR"/>
            </w:rPr>
          </w:rPrChange>
        </w:rPr>
      </w:pPr>
      <w:ins w:id="1295" w:author="D" w:date="2022-08-27T22:25:00Z">
        <w:r w:rsidRPr="00D3290D">
          <w:rPr>
            <w:rFonts w:ascii="Arial" w:eastAsia="Times New Roman" w:hAnsi="Arial" w:cs="Arial"/>
            <w:color w:val="212529"/>
            <w:sz w:val="24"/>
            <w:szCs w:val="24"/>
            <w:lang w:eastAsia="tr-TR"/>
            <w:rPrChange w:id="1296" w:author="Adem" w:date="2022-09-01T13:58:00Z">
              <w:rPr>
                <w:rFonts w:ascii="Comic Sans MS" w:eastAsia="Times New Roman" w:hAnsi="Comic Sans MS" w:cs="Times New Roman"/>
                <w:color w:val="212529"/>
                <w:sz w:val="24"/>
                <w:szCs w:val="24"/>
                <w:lang w:eastAsia="tr-TR"/>
              </w:rPr>
            </w:rPrChange>
          </w:rPr>
          <w:t>This command line is split in three parts</w:t>
        </w:r>
      </w:ins>
    </w:p>
    <w:p w14:paraId="1619C636" w14:textId="77777777" w:rsidR="00D208DD" w:rsidRPr="00D3290D" w:rsidRDefault="00D208DD">
      <w:pPr>
        <w:shd w:val="clear" w:color="auto" w:fill="FFFFFF"/>
        <w:spacing w:after="0" w:line="240" w:lineRule="auto"/>
        <w:outlineLvl w:val="2"/>
        <w:rPr>
          <w:rFonts w:ascii="Arial" w:eastAsia="Times New Roman" w:hAnsi="Arial" w:cs="Arial"/>
          <w:color w:val="212529"/>
          <w:sz w:val="24"/>
          <w:szCs w:val="24"/>
          <w:lang w:eastAsia="tr-TR"/>
          <w:rPrChange w:id="1297" w:author="Adem" w:date="2022-09-01T13:58:00Z">
            <w:rPr/>
          </w:rPrChange>
        </w:rPr>
        <w:pPrChange w:id="1298" w:author="D" w:date="2022-08-27T22:26:00Z">
          <w:pPr/>
        </w:pPrChange>
      </w:pPr>
    </w:p>
    <w:sectPr w:rsidR="00D208DD" w:rsidRPr="00D3290D" w:rsidSect="00E271E8">
      <w:footerReference w:type="default" r:id="rId11"/>
      <w:pgSz w:w="11906" w:h="16838"/>
      <w:pgMar w:top="851" w:right="424" w:bottom="426" w:left="993" w:header="708" w:footer="708" w:gutter="0"/>
      <w:cols w:space="708"/>
      <w:docGrid w:linePitch="360"/>
      <w:sectPrChange w:id="1304" w:author="D" w:date="2022-08-27T22:12:00Z">
        <w:sectPr w:rsidR="00D208DD" w:rsidRPr="00D3290D" w:rsidSect="00E271E8">
          <w:pgMar w:top="851" w:right="1417" w:bottom="426" w:left="1417"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557BA" w14:textId="77777777" w:rsidR="00FC48E7" w:rsidRDefault="00FC48E7" w:rsidP="00EB5D14">
      <w:pPr>
        <w:spacing w:after="0" w:line="240" w:lineRule="auto"/>
      </w:pPr>
      <w:r>
        <w:separator/>
      </w:r>
    </w:p>
  </w:endnote>
  <w:endnote w:type="continuationSeparator" w:id="0">
    <w:p w14:paraId="2DB8609E" w14:textId="77777777" w:rsidR="00FC48E7" w:rsidRDefault="00FC48E7" w:rsidP="00EB5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Form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99" w:author="D" w:date="2022-08-27T22:41:00Z"/>
  <w:sdt>
    <w:sdtPr>
      <w:id w:val="969783021"/>
      <w:docPartObj>
        <w:docPartGallery w:val="Page Numbers (Bottom of Page)"/>
        <w:docPartUnique/>
      </w:docPartObj>
    </w:sdtPr>
    <w:sdtEndPr/>
    <w:sdtContent>
      <w:customXmlInsRangeEnd w:id="1299"/>
      <w:p w14:paraId="7337BBE4" w14:textId="48FC94D6" w:rsidR="00105EE7" w:rsidRDefault="00105EE7">
        <w:pPr>
          <w:pStyle w:val="Altbilgi"/>
          <w:jc w:val="right"/>
          <w:rPr>
            <w:ins w:id="1300" w:author="D" w:date="2022-08-27T22:41:00Z"/>
          </w:rPr>
        </w:pPr>
        <w:ins w:id="1301" w:author="D" w:date="2022-08-27T22:41:00Z">
          <w:r>
            <w:fldChar w:fldCharType="begin"/>
          </w:r>
          <w:r>
            <w:instrText>PAGE   \* MERGEFORMAT</w:instrText>
          </w:r>
          <w:r>
            <w:fldChar w:fldCharType="separate"/>
          </w:r>
        </w:ins>
        <w:r w:rsidR="00D3290D">
          <w:rPr>
            <w:noProof/>
          </w:rPr>
          <w:t>1</w:t>
        </w:r>
        <w:ins w:id="1302" w:author="D" w:date="2022-08-27T22:41:00Z">
          <w:r>
            <w:fldChar w:fldCharType="end"/>
          </w:r>
        </w:ins>
      </w:p>
      <w:customXmlInsRangeStart w:id="1303" w:author="D" w:date="2022-08-27T22:41:00Z"/>
    </w:sdtContent>
  </w:sdt>
  <w:customXmlInsRangeEnd w:id="1303"/>
  <w:p w14:paraId="64B80E31" w14:textId="77777777" w:rsidR="00EB5D14" w:rsidRDefault="00EB5D1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01EE5" w14:textId="77777777" w:rsidR="00FC48E7" w:rsidRDefault="00FC48E7" w:rsidP="00EB5D14">
      <w:pPr>
        <w:spacing w:after="0" w:line="240" w:lineRule="auto"/>
      </w:pPr>
      <w:r>
        <w:separator/>
      </w:r>
    </w:p>
  </w:footnote>
  <w:footnote w:type="continuationSeparator" w:id="0">
    <w:p w14:paraId="6AA3FE0D" w14:textId="77777777" w:rsidR="00FC48E7" w:rsidRDefault="00FC48E7" w:rsidP="00EB5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C353A"/>
    <w:multiLevelType w:val="multilevel"/>
    <w:tmpl w:val="5E6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D0D66"/>
    <w:multiLevelType w:val="multilevel"/>
    <w:tmpl w:val="7FFE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3F"/>
    <w:rsid w:val="0001783F"/>
    <w:rsid w:val="0002743E"/>
    <w:rsid w:val="000417DC"/>
    <w:rsid w:val="000A5EB0"/>
    <w:rsid w:val="000A61C8"/>
    <w:rsid w:val="00105EE7"/>
    <w:rsid w:val="001259B2"/>
    <w:rsid w:val="00135B1C"/>
    <w:rsid w:val="00254218"/>
    <w:rsid w:val="00280971"/>
    <w:rsid w:val="002846A1"/>
    <w:rsid w:val="00320917"/>
    <w:rsid w:val="003963CA"/>
    <w:rsid w:val="003C2C4B"/>
    <w:rsid w:val="003D3862"/>
    <w:rsid w:val="004A10C3"/>
    <w:rsid w:val="0061780B"/>
    <w:rsid w:val="00727A91"/>
    <w:rsid w:val="00732ACC"/>
    <w:rsid w:val="00764A21"/>
    <w:rsid w:val="007A0747"/>
    <w:rsid w:val="007A5CE9"/>
    <w:rsid w:val="007B1511"/>
    <w:rsid w:val="008009AB"/>
    <w:rsid w:val="00842879"/>
    <w:rsid w:val="008666AA"/>
    <w:rsid w:val="0088254F"/>
    <w:rsid w:val="00922404"/>
    <w:rsid w:val="0094370D"/>
    <w:rsid w:val="00990968"/>
    <w:rsid w:val="00A46780"/>
    <w:rsid w:val="00A90D05"/>
    <w:rsid w:val="00B0711B"/>
    <w:rsid w:val="00BC2FD8"/>
    <w:rsid w:val="00C81234"/>
    <w:rsid w:val="00D208DD"/>
    <w:rsid w:val="00D3290D"/>
    <w:rsid w:val="00D42559"/>
    <w:rsid w:val="00D9253F"/>
    <w:rsid w:val="00DF0E52"/>
    <w:rsid w:val="00E271E8"/>
    <w:rsid w:val="00E87D16"/>
    <w:rsid w:val="00EB5D14"/>
    <w:rsid w:val="00EF7F6B"/>
    <w:rsid w:val="00F41156"/>
    <w:rsid w:val="00FC48E7"/>
    <w:rsid w:val="00FF54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eltme">
    <w:name w:val="Revision"/>
    <w:hidden/>
    <w:uiPriority w:val="99"/>
    <w:semiHidden/>
    <w:rsid w:val="00842879"/>
    <w:pPr>
      <w:spacing w:after="0" w:line="240" w:lineRule="auto"/>
    </w:pPr>
  </w:style>
  <w:style w:type="character" w:styleId="HTMLKodu">
    <w:name w:val="HTML Code"/>
    <w:basedOn w:val="VarsaylanParagrafYazTipi"/>
    <w:uiPriority w:val="99"/>
    <w:semiHidden/>
    <w:unhideWhenUsed/>
    <w:rsid w:val="00D42559"/>
    <w:rPr>
      <w:rFonts w:ascii="Courier New" w:eastAsia="Times New Roman" w:hAnsi="Courier New" w:cs="Courier New"/>
      <w:sz w:val="20"/>
      <w:szCs w:val="20"/>
    </w:rPr>
  </w:style>
  <w:style w:type="character" w:styleId="Kpr">
    <w:name w:val="Hyperlink"/>
    <w:basedOn w:val="VarsaylanParagrafYazTipi"/>
    <w:uiPriority w:val="99"/>
    <w:semiHidden/>
    <w:unhideWhenUsed/>
    <w:rsid w:val="0094370D"/>
    <w:rPr>
      <w:color w:val="0000FF"/>
      <w:u w:val="single"/>
    </w:rPr>
  </w:style>
  <w:style w:type="paragraph" w:styleId="stbilgi">
    <w:name w:val="header"/>
    <w:basedOn w:val="Normal"/>
    <w:link w:val="stbilgiChar"/>
    <w:uiPriority w:val="99"/>
    <w:unhideWhenUsed/>
    <w:rsid w:val="00EB5D1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B5D14"/>
  </w:style>
  <w:style w:type="paragraph" w:styleId="Altbilgi">
    <w:name w:val="footer"/>
    <w:basedOn w:val="Normal"/>
    <w:link w:val="AltbilgiChar"/>
    <w:uiPriority w:val="99"/>
    <w:unhideWhenUsed/>
    <w:rsid w:val="00EB5D1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B5D14"/>
  </w:style>
  <w:style w:type="paragraph" w:styleId="BalonMetni">
    <w:name w:val="Balloon Text"/>
    <w:basedOn w:val="Normal"/>
    <w:link w:val="BalonMetniChar"/>
    <w:uiPriority w:val="99"/>
    <w:semiHidden/>
    <w:unhideWhenUsed/>
    <w:rsid w:val="00D3290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29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eltme">
    <w:name w:val="Revision"/>
    <w:hidden/>
    <w:uiPriority w:val="99"/>
    <w:semiHidden/>
    <w:rsid w:val="00842879"/>
    <w:pPr>
      <w:spacing w:after="0" w:line="240" w:lineRule="auto"/>
    </w:pPr>
  </w:style>
  <w:style w:type="character" w:styleId="HTMLKodu">
    <w:name w:val="HTML Code"/>
    <w:basedOn w:val="VarsaylanParagrafYazTipi"/>
    <w:uiPriority w:val="99"/>
    <w:semiHidden/>
    <w:unhideWhenUsed/>
    <w:rsid w:val="00D42559"/>
    <w:rPr>
      <w:rFonts w:ascii="Courier New" w:eastAsia="Times New Roman" w:hAnsi="Courier New" w:cs="Courier New"/>
      <w:sz w:val="20"/>
      <w:szCs w:val="20"/>
    </w:rPr>
  </w:style>
  <w:style w:type="character" w:styleId="Kpr">
    <w:name w:val="Hyperlink"/>
    <w:basedOn w:val="VarsaylanParagrafYazTipi"/>
    <w:uiPriority w:val="99"/>
    <w:semiHidden/>
    <w:unhideWhenUsed/>
    <w:rsid w:val="0094370D"/>
    <w:rPr>
      <w:color w:val="0000FF"/>
      <w:u w:val="single"/>
    </w:rPr>
  </w:style>
  <w:style w:type="paragraph" w:styleId="stbilgi">
    <w:name w:val="header"/>
    <w:basedOn w:val="Normal"/>
    <w:link w:val="stbilgiChar"/>
    <w:uiPriority w:val="99"/>
    <w:unhideWhenUsed/>
    <w:rsid w:val="00EB5D1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B5D14"/>
  </w:style>
  <w:style w:type="paragraph" w:styleId="Altbilgi">
    <w:name w:val="footer"/>
    <w:basedOn w:val="Normal"/>
    <w:link w:val="AltbilgiChar"/>
    <w:uiPriority w:val="99"/>
    <w:unhideWhenUsed/>
    <w:rsid w:val="00EB5D1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B5D14"/>
  </w:style>
  <w:style w:type="paragraph" w:styleId="BalonMetni">
    <w:name w:val="Balloon Text"/>
    <w:basedOn w:val="Normal"/>
    <w:link w:val="BalonMetniChar"/>
    <w:uiPriority w:val="99"/>
    <w:semiHidden/>
    <w:unhideWhenUsed/>
    <w:rsid w:val="00D3290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2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267">
      <w:bodyDiv w:val="1"/>
      <w:marLeft w:val="0"/>
      <w:marRight w:val="0"/>
      <w:marTop w:val="0"/>
      <w:marBottom w:val="0"/>
      <w:divBdr>
        <w:top w:val="none" w:sz="0" w:space="0" w:color="auto"/>
        <w:left w:val="none" w:sz="0" w:space="0" w:color="auto"/>
        <w:bottom w:val="none" w:sz="0" w:space="0" w:color="auto"/>
        <w:right w:val="none" w:sz="0" w:space="0" w:color="auto"/>
      </w:divBdr>
    </w:div>
    <w:div w:id="111438517">
      <w:bodyDiv w:val="1"/>
      <w:marLeft w:val="0"/>
      <w:marRight w:val="0"/>
      <w:marTop w:val="0"/>
      <w:marBottom w:val="0"/>
      <w:divBdr>
        <w:top w:val="none" w:sz="0" w:space="0" w:color="auto"/>
        <w:left w:val="none" w:sz="0" w:space="0" w:color="auto"/>
        <w:bottom w:val="none" w:sz="0" w:space="0" w:color="auto"/>
        <w:right w:val="none" w:sz="0" w:space="0" w:color="auto"/>
      </w:divBdr>
    </w:div>
    <w:div w:id="113252558">
      <w:bodyDiv w:val="1"/>
      <w:marLeft w:val="0"/>
      <w:marRight w:val="0"/>
      <w:marTop w:val="0"/>
      <w:marBottom w:val="0"/>
      <w:divBdr>
        <w:top w:val="none" w:sz="0" w:space="0" w:color="auto"/>
        <w:left w:val="none" w:sz="0" w:space="0" w:color="auto"/>
        <w:bottom w:val="none" w:sz="0" w:space="0" w:color="auto"/>
        <w:right w:val="none" w:sz="0" w:space="0" w:color="auto"/>
      </w:divBdr>
    </w:div>
    <w:div w:id="206069440">
      <w:bodyDiv w:val="1"/>
      <w:marLeft w:val="0"/>
      <w:marRight w:val="0"/>
      <w:marTop w:val="0"/>
      <w:marBottom w:val="0"/>
      <w:divBdr>
        <w:top w:val="none" w:sz="0" w:space="0" w:color="auto"/>
        <w:left w:val="none" w:sz="0" w:space="0" w:color="auto"/>
        <w:bottom w:val="none" w:sz="0" w:space="0" w:color="auto"/>
        <w:right w:val="none" w:sz="0" w:space="0" w:color="auto"/>
      </w:divBdr>
    </w:div>
    <w:div w:id="217865687">
      <w:bodyDiv w:val="1"/>
      <w:marLeft w:val="0"/>
      <w:marRight w:val="0"/>
      <w:marTop w:val="0"/>
      <w:marBottom w:val="0"/>
      <w:divBdr>
        <w:top w:val="none" w:sz="0" w:space="0" w:color="auto"/>
        <w:left w:val="none" w:sz="0" w:space="0" w:color="auto"/>
        <w:bottom w:val="none" w:sz="0" w:space="0" w:color="auto"/>
        <w:right w:val="none" w:sz="0" w:space="0" w:color="auto"/>
      </w:divBdr>
    </w:div>
    <w:div w:id="242688022">
      <w:bodyDiv w:val="1"/>
      <w:marLeft w:val="0"/>
      <w:marRight w:val="0"/>
      <w:marTop w:val="0"/>
      <w:marBottom w:val="0"/>
      <w:divBdr>
        <w:top w:val="none" w:sz="0" w:space="0" w:color="auto"/>
        <w:left w:val="none" w:sz="0" w:space="0" w:color="auto"/>
        <w:bottom w:val="none" w:sz="0" w:space="0" w:color="auto"/>
        <w:right w:val="none" w:sz="0" w:space="0" w:color="auto"/>
      </w:divBdr>
    </w:div>
    <w:div w:id="423646292">
      <w:bodyDiv w:val="1"/>
      <w:marLeft w:val="0"/>
      <w:marRight w:val="0"/>
      <w:marTop w:val="0"/>
      <w:marBottom w:val="0"/>
      <w:divBdr>
        <w:top w:val="none" w:sz="0" w:space="0" w:color="auto"/>
        <w:left w:val="none" w:sz="0" w:space="0" w:color="auto"/>
        <w:bottom w:val="none" w:sz="0" w:space="0" w:color="auto"/>
        <w:right w:val="none" w:sz="0" w:space="0" w:color="auto"/>
      </w:divBdr>
    </w:div>
    <w:div w:id="449710990">
      <w:bodyDiv w:val="1"/>
      <w:marLeft w:val="0"/>
      <w:marRight w:val="0"/>
      <w:marTop w:val="0"/>
      <w:marBottom w:val="0"/>
      <w:divBdr>
        <w:top w:val="none" w:sz="0" w:space="0" w:color="auto"/>
        <w:left w:val="none" w:sz="0" w:space="0" w:color="auto"/>
        <w:bottom w:val="none" w:sz="0" w:space="0" w:color="auto"/>
        <w:right w:val="none" w:sz="0" w:space="0" w:color="auto"/>
      </w:divBdr>
    </w:div>
    <w:div w:id="482503333">
      <w:bodyDiv w:val="1"/>
      <w:marLeft w:val="0"/>
      <w:marRight w:val="0"/>
      <w:marTop w:val="0"/>
      <w:marBottom w:val="0"/>
      <w:divBdr>
        <w:top w:val="none" w:sz="0" w:space="0" w:color="auto"/>
        <w:left w:val="none" w:sz="0" w:space="0" w:color="auto"/>
        <w:bottom w:val="none" w:sz="0" w:space="0" w:color="auto"/>
        <w:right w:val="none" w:sz="0" w:space="0" w:color="auto"/>
      </w:divBdr>
    </w:div>
    <w:div w:id="676814369">
      <w:bodyDiv w:val="1"/>
      <w:marLeft w:val="0"/>
      <w:marRight w:val="0"/>
      <w:marTop w:val="0"/>
      <w:marBottom w:val="0"/>
      <w:divBdr>
        <w:top w:val="none" w:sz="0" w:space="0" w:color="auto"/>
        <w:left w:val="none" w:sz="0" w:space="0" w:color="auto"/>
        <w:bottom w:val="none" w:sz="0" w:space="0" w:color="auto"/>
        <w:right w:val="none" w:sz="0" w:space="0" w:color="auto"/>
      </w:divBdr>
    </w:div>
    <w:div w:id="737290905">
      <w:bodyDiv w:val="1"/>
      <w:marLeft w:val="0"/>
      <w:marRight w:val="0"/>
      <w:marTop w:val="0"/>
      <w:marBottom w:val="0"/>
      <w:divBdr>
        <w:top w:val="none" w:sz="0" w:space="0" w:color="auto"/>
        <w:left w:val="none" w:sz="0" w:space="0" w:color="auto"/>
        <w:bottom w:val="none" w:sz="0" w:space="0" w:color="auto"/>
        <w:right w:val="none" w:sz="0" w:space="0" w:color="auto"/>
      </w:divBdr>
    </w:div>
    <w:div w:id="894046913">
      <w:bodyDiv w:val="1"/>
      <w:marLeft w:val="0"/>
      <w:marRight w:val="0"/>
      <w:marTop w:val="0"/>
      <w:marBottom w:val="0"/>
      <w:divBdr>
        <w:top w:val="none" w:sz="0" w:space="0" w:color="auto"/>
        <w:left w:val="none" w:sz="0" w:space="0" w:color="auto"/>
        <w:bottom w:val="none" w:sz="0" w:space="0" w:color="auto"/>
        <w:right w:val="none" w:sz="0" w:space="0" w:color="auto"/>
      </w:divBdr>
    </w:div>
    <w:div w:id="1448894054">
      <w:bodyDiv w:val="1"/>
      <w:marLeft w:val="0"/>
      <w:marRight w:val="0"/>
      <w:marTop w:val="0"/>
      <w:marBottom w:val="0"/>
      <w:divBdr>
        <w:top w:val="none" w:sz="0" w:space="0" w:color="auto"/>
        <w:left w:val="none" w:sz="0" w:space="0" w:color="auto"/>
        <w:bottom w:val="none" w:sz="0" w:space="0" w:color="auto"/>
        <w:right w:val="none" w:sz="0" w:space="0" w:color="auto"/>
      </w:divBdr>
    </w:div>
    <w:div w:id="1526476945">
      <w:bodyDiv w:val="1"/>
      <w:marLeft w:val="0"/>
      <w:marRight w:val="0"/>
      <w:marTop w:val="0"/>
      <w:marBottom w:val="0"/>
      <w:divBdr>
        <w:top w:val="none" w:sz="0" w:space="0" w:color="auto"/>
        <w:left w:val="none" w:sz="0" w:space="0" w:color="auto"/>
        <w:bottom w:val="none" w:sz="0" w:space="0" w:color="auto"/>
        <w:right w:val="none" w:sz="0" w:space="0" w:color="auto"/>
      </w:divBdr>
    </w:div>
    <w:div w:id="1876917552">
      <w:bodyDiv w:val="1"/>
      <w:marLeft w:val="0"/>
      <w:marRight w:val="0"/>
      <w:marTop w:val="0"/>
      <w:marBottom w:val="0"/>
      <w:divBdr>
        <w:top w:val="none" w:sz="0" w:space="0" w:color="auto"/>
        <w:left w:val="none" w:sz="0" w:space="0" w:color="auto"/>
        <w:bottom w:val="none" w:sz="0" w:space="0" w:color="auto"/>
        <w:right w:val="none" w:sz="0" w:space="0" w:color="auto"/>
      </w:divBdr>
    </w:div>
    <w:div w:id="1917860643">
      <w:bodyDiv w:val="1"/>
      <w:marLeft w:val="0"/>
      <w:marRight w:val="0"/>
      <w:marTop w:val="0"/>
      <w:marBottom w:val="0"/>
      <w:divBdr>
        <w:top w:val="none" w:sz="0" w:space="0" w:color="auto"/>
        <w:left w:val="none" w:sz="0" w:space="0" w:color="auto"/>
        <w:bottom w:val="none" w:sz="0" w:space="0" w:color="auto"/>
        <w:right w:val="none" w:sz="0" w:space="0" w:color="auto"/>
      </w:divBdr>
    </w:div>
    <w:div w:id="1959022640">
      <w:bodyDiv w:val="1"/>
      <w:marLeft w:val="0"/>
      <w:marRight w:val="0"/>
      <w:marTop w:val="0"/>
      <w:marBottom w:val="0"/>
      <w:divBdr>
        <w:top w:val="none" w:sz="0" w:space="0" w:color="auto"/>
        <w:left w:val="none" w:sz="0" w:space="0" w:color="auto"/>
        <w:bottom w:val="none" w:sz="0" w:space="0" w:color="auto"/>
        <w:right w:val="none" w:sz="0" w:space="0" w:color="auto"/>
      </w:divBdr>
    </w:div>
    <w:div w:id="21062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1466</Words>
  <Characters>8359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Adem</cp:lastModifiedBy>
  <cp:revision>24</cp:revision>
  <dcterms:created xsi:type="dcterms:W3CDTF">2022-08-27T17:37:00Z</dcterms:created>
  <dcterms:modified xsi:type="dcterms:W3CDTF">2022-09-01T10:58:00Z</dcterms:modified>
</cp:coreProperties>
</file>